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EF112" w14:textId="77777777" w:rsidR="00944E56" w:rsidRPr="00F84A8C" w:rsidRDefault="00094606" w:rsidP="00E65F3C">
      <w:pPr>
        <w:jc w:val="left"/>
        <w:rPr>
          <w:rFonts w:asciiTheme="minorHAnsi" w:hAnsiTheme="minorHAnsi" w:cstheme="minorHAnsi"/>
          <w:b/>
          <w:color w:val="A6A6A6" w:themeColor="background1" w:themeShade="A6"/>
          <w:sz w:val="48"/>
          <w:szCs w:val="48"/>
          <w:lang w:val="en-US"/>
        </w:rPr>
      </w:pPr>
      <w:r w:rsidRPr="00F84A8C">
        <w:rPr>
          <w:rFonts w:asciiTheme="minorHAnsi" w:hAnsiTheme="minorHAnsi" w:cstheme="minorHAnsi"/>
          <w:b/>
          <w:sz w:val="52"/>
          <w:szCs w:val="52"/>
          <w:lang w:val="en-US"/>
        </w:rPr>
        <w:t>Title of the Paper</w:t>
      </w:r>
      <w:r w:rsidR="00944E56" w:rsidRPr="00F84A8C">
        <w:rPr>
          <w:rFonts w:asciiTheme="minorHAnsi" w:hAnsiTheme="minorHAnsi" w:cstheme="minorHAnsi"/>
          <w:b/>
          <w:sz w:val="52"/>
          <w:szCs w:val="52"/>
          <w:lang w:val="en-US"/>
        </w:rPr>
        <w:t xml:space="preserve">  </w:t>
      </w:r>
      <w:r w:rsidR="00944E56" w:rsidRPr="00F84A8C">
        <w:rPr>
          <w:rFonts w:asciiTheme="minorHAnsi" w:hAnsiTheme="minorHAnsi" w:cstheme="minorHAnsi"/>
          <w:b/>
          <w:sz w:val="52"/>
          <w:szCs w:val="52"/>
          <w:lang w:val="en-US"/>
        </w:rPr>
        <w:br/>
      </w:r>
      <w:r w:rsidRPr="00F84A8C">
        <w:rPr>
          <w:rFonts w:asciiTheme="minorHAnsi" w:hAnsiTheme="minorHAnsi" w:cstheme="minorHAnsi"/>
          <w:b/>
          <w:color w:val="A6A6A6" w:themeColor="background1" w:themeShade="A6"/>
          <w:sz w:val="48"/>
          <w:szCs w:val="48"/>
          <w:lang w:val="en-US"/>
        </w:rPr>
        <w:t>Subtitle</w:t>
      </w:r>
      <w:r w:rsidR="00944E56" w:rsidRPr="00F84A8C">
        <w:rPr>
          <w:rFonts w:asciiTheme="minorHAnsi" w:hAnsiTheme="minorHAnsi" w:cstheme="minorHAnsi"/>
          <w:b/>
          <w:color w:val="A6A6A6" w:themeColor="background1" w:themeShade="A6"/>
          <w:sz w:val="48"/>
          <w:szCs w:val="48"/>
          <w:lang w:val="en-US"/>
        </w:rPr>
        <w:t xml:space="preserve"> </w:t>
      </w:r>
      <w:r w:rsidRPr="00F84A8C">
        <w:rPr>
          <w:rFonts w:asciiTheme="minorHAnsi" w:hAnsiTheme="minorHAnsi" w:cstheme="minorHAnsi"/>
          <w:b/>
          <w:color w:val="A6A6A6" w:themeColor="background1" w:themeShade="A6"/>
          <w:sz w:val="48"/>
          <w:szCs w:val="48"/>
          <w:lang w:val="en-US"/>
        </w:rPr>
        <w:t>of the Paper</w:t>
      </w:r>
    </w:p>
    <w:p w14:paraId="0D130154" w14:textId="77777777" w:rsidR="00944E56" w:rsidRPr="00F84A8C" w:rsidRDefault="00944E56" w:rsidP="00E65F3C">
      <w:pPr>
        <w:jc w:val="left"/>
        <w:rPr>
          <w:rFonts w:asciiTheme="minorHAnsi" w:hAnsiTheme="minorHAnsi" w:cstheme="minorHAnsi"/>
          <w:b/>
          <w:color w:val="A6A6A6" w:themeColor="background1" w:themeShade="A6"/>
          <w:sz w:val="48"/>
          <w:szCs w:val="48"/>
          <w:lang w:val="en-US"/>
        </w:rPr>
      </w:pPr>
    </w:p>
    <w:p w14:paraId="2D26B96D" w14:textId="77777777" w:rsidR="00944E56" w:rsidRPr="00F84A8C" w:rsidRDefault="003F4F21" w:rsidP="00E65F3C">
      <w:pPr>
        <w:jc w:val="left"/>
        <w:rPr>
          <w:rFonts w:asciiTheme="minorHAnsi" w:hAnsiTheme="minorHAnsi" w:cstheme="minorHAnsi"/>
          <w:sz w:val="48"/>
          <w:szCs w:val="48"/>
          <w:lang w:val="en-US"/>
        </w:rPr>
      </w:pPr>
      <w:r w:rsidRPr="00F84A8C">
        <w:rPr>
          <w:rFonts w:asciiTheme="minorHAnsi" w:hAnsiTheme="minorHAnsi" w:cstheme="minorHAnsi"/>
          <w:b/>
          <w:noProof/>
          <w:color w:val="A6A6A6" w:themeColor="background1" w:themeShade="A6"/>
          <w:sz w:val="48"/>
          <w:szCs w:val="48"/>
          <w:lang w:val="en-US" w:eastAsia="de-CH"/>
        </w:rPr>
        <w:drawing>
          <wp:anchor distT="0" distB="0" distL="114300" distR="114300" simplePos="0" relativeHeight="251657216" behindDoc="0" locked="0" layoutInCell="1" allowOverlap="1" wp14:anchorId="004B948B" wp14:editId="6E8E4AEC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3763756" cy="2822713"/>
            <wp:effectExtent l="0" t="0" r="825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llyfish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756" cy="2822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A45022" w14:textId="77777777" w:rsidR="00944E56" w:rsidRPr="00F84A8C" w:rsidRDefault="00944E56" w:rsidP="00E65F3C">
      <w:pPr>
        <w:jc w:val="left"/>
        <w:rPr>
          <w:rFonts w:asciiTheme="minorHAnsi" w:hAnsiTheme="minorHAnsi" w:cstheme="minorHAnsi"/>
          <w:sz w:val="48"/>
          <w:szCs w:val="48"/>
          <w:lang w:val="en-US"/>
        </w:rPr>
      </w:pPr>
    </w:p>
    <w:p w14:paraId="57A2F168" w14:textId="77777777" w:rsidR="00944E56" w:rsidRPr="00F84A8C" w:rsidRDefault="00944E56" w:rsidP="00E65F3C">
      <w:pPr>
        <w:jc w:val="left"/>
        <w:rPr>
          <w:rFonts w:asciiTheme="minorHAnsi" w:hAnsiTheme="minorHAnsi" w:cstheme="minorHAnsi"/>
          <w:sz w:val="48"/>
          <w:szCs w:val="48"/>
          <w:lang w:val="en-US"/>
        </w:rPr>
      </w:pPr>
    </w:p>
    <w:p w14:paraId="21140072" w14:textId="77777777" w:rsidR="00944E56" w:rsidRPr="00F84A8C" w:rsidRDefault="00944E56" w:rsidP="00E65F3C">
      <w:pPr>
        <w:tabs>
          <w:tab w:val="left" w:pos="5280"/>
        </w:tabs>
        <w:jc w:val="left"/>
        <w:rPr>
          <w:rFonts w:asciiTheme="minorHAnsi" w:hAnsiTheme="minorHAnsi" w:cstheme="minorHAnsi"/>
          <w:sz w:val="48"/>
          <w:szCs w:val="48"/>
          <w:lang w:val="en-US"/>
        </w:rPr>
      </w:pPr>
    </w:p>
    <w:p w14:paraId="1761CAD7" w14:textId="77777777" w:rsidR="003F4F21" w:rsidRPr="00F84A8C" w:rsidRDefault="003F4F21" w:rsidP="00E65F3C">
      <w:pPr>
        <w:tabs>
          <w:tab w:val="left" w:pos="5280"/>
        </w:tabs>
        <w:jc w:val="left"/>
        <w:rPr>
          <w:rFonts w:asciiTheme="minorHAnsi" w:hAnsiTheme="minorHAnsi" w:cstheme="minorHAnsi"/>
          <w:sz w:val="48"/>
          <w:szCs w:val="48"/>
          <w:lang w:val="en-US"/>
        </w:rPr>
      </w:pPr>
    </w:p>
    <w:p w14:paraId="1DAF6124" w14:textId="77777777" w:rsidR="003F4F21" w:rsidRPr="00F84A8C" w:rsidRDefault="003F4F21" w:rsidP="00E65F3C">
      <w:pPr>
        <w:tabs>
          <w:tab w:val="left" w:pos="5280"/>
        </w:tabs>
        <w:jc w:val="left"/>
        <w:rPr>
          <w:rFonts w:asciiTheme="minorHAnsi" w:hAnsiTheme="minorHAnsi" w:cstheme="minorHAnsi"/>
          <w:sz w:val="48"/>
          <w:szCs w:val="48"/>
          <w:lang w:val="en-US"/>
        </w:rPr>
      </w:pPr>
    </w:p>
    <w:p w14:paraId="6C2E5D0B" w14:textId="77777777" w:rsidR="003F4F21" w:rsidRPr="00F84A8C" w:rsidRDefault="003F4F21" w:rsidP="00E65F3C">
      <w:pPr>
        <w:tabs>
          <w:tab w:val="left" w:pos="5280"/>
        </w:tabs>
        <w:jc w:val="left"/>
        <w:rPr>
          <w:rFonts w:asciiTheme="minorHAnsi" w:hAnsiTheme="minorHAnsi" w:cstheme="minorHAnsi"/>
          <w:sz w:val="48"/>
          <w:szCs w:val="48"/>
          <w:lang w:val="en-US"/>
        </w:rPr>
      </w:pPr>
    </w:p>
    <w:p w14:paraId="49B46D53" w14:textId="77777777" w:rsidR="00944E56" w:rsidRPr="00F84A8C" w:rsidRDefault="00094606" w:rsidP="00E65F3C">
      <w:pPr>
        <w:tabs>
          <w:tab w:val="left" w:pos="5280"/>
        </w:tabs>
        <w:jc w:val="left"/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F84A8C">
        <w:rPr>
          <w:rFonts w:asciiTheme="minorHAnsi" w:hAnsiTheme="minorHAnsi" w:cstheme="minorHAnsi"/>
          <w:b/>
          <w:sz w:val="32"/>
          <w:szCs w:val="32"/>
          <w:lang w:val="en-US"/>
        </w:rPr>
        <w:t xml:space="preserve">Matura Paper, </w:t>
      </w:r>
      <w:proofErr w:type="spellStart"/>
      <w:r w:rsidR="00944E56" w:rsidRPr="00F84A8C">
        <w:rPr>
          <w:rFonts w:asciiTheme="minorHAnsi" w:hAnsiTheme="minorHAnsi" w:cstheme="minorHAnsi"/>
          <w:b/>
          <w:sz w:val="32"/>
          <w:szCs w:val="32"/>
          <w:lang w:val="en-US"/>
        </w:rPr>
        <w:t>Kantonsschule</w:t>
      </w:r>
      <w:proofErr w:type="spellEnd"/>
      <w:r w:rsidR="00944E56" w:rsidRPr="00F84A8C">
        <w:rPr>
          <w:rFonts w:asciiTheme="minorHAnsi" w:hAnsiTheme="minorHAnsi" w:cstheme="minorHAnsi"/>
          <w:b/>
          <w:sz w:val="32"/>
          <w:szCs w:val="32"/>
          <w:lang w:val="en-US"/>
        </w:rPr>
        <w:t xml:space="preserve"> </w:t>
      </w:r>
      <w:proofErr w:type="spellStart"/>
      <w:r w:rsidR="00944E56" w:rsidRPr="00F84A8C">
        <w:rPr>
          <w:rFonts w:asciiTheme="minorHAnsi" w:hAnsiTheme="minorHAnsi" w:cstheme="minorHAnsi"/>
          <w:b/>
          <w:sz w:val="32"/>
          <w:szCs w:val="32"/>
          <w:lang w:val="en-US"/>
        </w:rPr>
        <w:t>Sargans</w:t>
      </w:r>
      <w:proofErr w:type="spellEnd"/>
    </w:p>
    <w:p w14:paraId="29D2EC95" w14:textId="77777777" w:rsidR="00944E56" w:rsidRPr="00F84A8C" w:rsidRDefault="00944E56" w:rsidP="00E65F3C">
      <w:pPr>
        <w:tabs>
          <w:tab w:val="left" w:pos="5280"/>
        </w:tabs>
        <w:jc w:val="left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 w:rsidRPr="00F84A8C">
        <w:rPr>
          <w:rFonts w:asciiTheme="minorHAnsi" w:hAnsiTheme="minorHAnsi" w:cstheme="minorHAnsi"/>
          <w:sz w:val="32"/>
          <w:szCs w:val="32"/>
          <w:lang w:val="en-US"/>
        </w:rPr>
        <w:t>Vorname</w:t>
      </w:r>
      <w:proofErr w:type="spellEnd"/>
      <w:r w:rsidRPr="00F84A8C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F84A8C">
        <w:rPr>
          <w:rFonts w:asciiTheme="minorHAnsi" w:hAnsiTheme="minorHAnsi" w:cstheme="minorHAnsi"/>
          <w:sz w:val="32"/>
          <w:szCs w:val="32"/>
          <w:lang w:val="en-US"/>
        </w:rPr>
        <w:t>Nachname</w:t>
      </w:r>
      <w:proofErr w:type="spellEnd"/>
      <w:r w:rsidRPr="00F84A8C">
        <w:rPr>
          <w:rFonts w:asciiTheme="minorHAnsi" w:hAnsiTheme="minorHAnsi" w:cstheme="minorHAnsi"/>
          <w:sz w:val="32"/>
          <w:szCs w:val="32"/>
          <w:lang w:val="en-US"/>
        </w:rPr>
        <w:t xml:space="preserve">, </w:t>
      </w:r>
      <w:proofErr w:type="spellStart"/>
      <w:r w:rsidRPr="00F84A8C">
        <w:rPr>
          <w:rFonts w:asciiTheme="minorHAnsi" w:hAnsiTheme="minorHAnsi" w:cstheme="minorHAnsi"/>
          <w:sz w:val="32"/>
          <w:szCs w:val="32"/>
          <w:lang w:val="en-US"/>
        </w:rPr>
        <w:t>Klasse</w:t>
      </w:r>
      <w:proofErr w:type="spellEnd"/>
    </w:p>
    <w:p w14:paraId="1BCAEB65" w14:textId="77777777" w:rsidR="00944E56" w:rsidRPr="00F84A8C" w:rsidRDefault="00944E56" w:rsidP="00E65F3C">
      <w:pPr>
        <w:tabs>
          <w:tab w:val="left" w:pos="5280"/>
        </w:tabs>
        <w:jc w:val="left"/>
        <w:rPr>
          <w:rFonts w:asciiTheme="minorHAnsi" w:hAnsiTheme="minorHAnsi" w:cstheme="minorHAnsi"/>
          <w:sz w:val="32"/>
          <w:szCs w:val="32"/>
          <w:lang w:val="en-US"/>
        </w:rPr>
      </w:pPr>
    </w:p>
    <w:p w14:paraId="52B53E4F" w14:textId="77777777" w:rsidR="003F4F21" w:rsidRPr="00F84A8C" w:rsidRDefault="003F4F21" w:rsidP="00E65F3C">
      <w:pPr>
        <w:tabs>
          <w:tab w:val="left" w:pos="5280"/>
        </w:tabs>
        <w:jc w:val="left"/>
        <w:rPr>
          <w:rFonts w:asciiTheme="minorHAnsi" w:hAnsiTheme="minorHAnsi" w:cstheme="minorHAnsi"/>
          <w:sz w:val="32"/>
          <w:szCs w:val="32"/>
          <w:lang w:val="en-US"/>
        </w:rPr>
      </w:pPr>
    </w:p>
    <w:p w14:paraId="0E243485" w14:textId="77777777" w:rsidR="00944E56" w:rsidRPr="00F84A8C" w:rsidRDefault="00094606" w:rsidP="00E65F3C">
      <w:pPr>
        <w:ind w:left="5670"/>
        <w:jc w:val="left"/>
        <w:rPr>
          <w:rFonts w:asciiTheme="minorHAnsi" w:hAnsiTheme="minorHAnsi" w:cstheme="minorHAnsi"/>
          <w:sz w:val="32"/>
          <w:szCs w:val="32"/>
          <w:lang w:val="en-US"/>
        </w:rPr>
      </w:pPr>
      <w:r w:rsidRPr="00F84A8C">
        <w:rPr>
          <w:rFonts w:asciiTheme="minorHAnsi" w:hAnsiTheme="minorHAnsi" w:cstheme="minorHAnsi"/>
          <w:b/>
          <w:sz w:val="32"/>
          <w:szCs w:val="32"/>
          <w:lang w:val="en-US"/>
        </w:rPr>
        <w:t>Supervisor</w:t>
      </w:r>
      <w:r w:rsidR="00944E56" w:rsidRPr="00F84A8C">
        <w:rPr>
          <w:rFonts w:asciiTheme="minorHAnsi" w:hAnsiTheme="minorHAnsi" w:cstheme="minorHAnsi"/>
          <w:b/>
          <w:sz w:val="32"/>
          <w:szCs w:val="32"/>
          <w:lang w:val="en-US"/>
        </w:rPr>
        <w:t>:</w:t>
      </w:r>
      <w:r w:rsidR="00944E56" w:rsidRPr="00F84A8C">
        <w:rPr>
          <w:rFonts w:asciiTheme="minorHAnsi" w:hAnsiTheme="minorHAnsi" w:cstheme="minorHAnsi"/>
          <w:b/>
          <w:sz w:val="32"/>
          <w:szCs w:val="32"/>
          <w:lang w:val="en-US"/>
        </w:rPr>
        <w:br/>
      </w:r>
      <w:proofErr w:type="spellStart"/>
      <w:r w:rsidR="00944E56" w:rsidRPr="00F84A8C">
        <w:rPr>
          <w:rFonts w:asciiTheme="minorHAnsi" w:hAnsiTheme="minorHAnsi" w:cstheme="minorHAnsi"/>
          <w:sz w:val="32"/>
          <w:szCs w:val="32"/>
          <w:lang w:val="en-US"/>
        </w:rPr>
        <w:t>Titel</w:t>
      </w:r>
      <w:proofErr w:type="spellEnd"/>
      <w:r w:rsidR="00944E56" w:rsidRPr="00F84A8C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="00944E56" w:rsidRPr="00F84A8C">
        <w:rPr>
          <w:rFonts w:asciiTheme="minorHAnsi" w:hAnsiTheme="minorHAnsi" w:cstheme="minorHAnsi"/>
          <w:sz w:val="32"/>
          <w:szCs w:val="32"/>
          <w:lang w:val="en-US"/>
        </w:rPr>
        <w:t>Vorname</w:t>
      </w:r>
      <w:proofErr w:type="spellEnd"/>
      <w:r w:rsidR="00944E56" w:rsidRPr="00F84A8C">
        <w:rPr>
          <w:rFonts w:asciiTheme="minorHAnsi" w:hAnsiTheme="minorHAnsi" w:cstheme="minorHAnsi"/>
          <w:sz w:val="32"/>
          <w:szCs w:val="32"/>
          <w:lang w:val="en-US"/>
        </w:rPr>
        <w:t xml:space="preserve"> Name</w:t>
      </w:r>
    </w:p>
    <w:p w14:paraId="1DFF814D" w14:textId="77777777" w:rsidR="00944E56" w:rsidRPr="00F84A8C" w:rsidRDefault="00944E56" w:rsidP="00E65F3C">
      <w:pPr>
        <w:tabs>
          <w:tab w:val="left" w:pos="5280"/>
        </w:tabs>
        <w:ind w:left="5670"/>
        <w:jc w:val="left"/>
        <w:rPr>
          <w:rFonts w:asciiTheme="minorHAnsi" w:hAnsiTheme="minorHAnsi" w:cstheme="minorHAnsi"/>
          <w:sz w:val="32"/>
          <w:szCs w:val="32"/>
          <w:lang w:val="en-US"/>
        </w:rPr>
      </w:pPr>
    </w:p>
    <w:p w14:paraId="6E10162D" w14:textId="528BA9BE" w:rsidR="009A2ACE" w:rsidRPr="00F84A8C" w:rsidRDefault="00094606" w:rsidP="00E65F3C">
      <w:pPr>
        <w:ind w:left="5670"/>
        <w:jc w:val="left"/>
        <w:rPr>
          <w:rFonts w:asciiTheme="minorHAnsi" w:hAnsiTheme="minorHAnsi" w:cstheme="minorHAnsi"/>
          <w:sz w:val="32"/>
          <w:szCs w:val="32"/>
          <w:lang w:val="en-US"/>
        </w:rPr>
      </w:pPr>
      <w:r w:rsidRPr="00F84A8C">
        <w:rPr>
          <w:rFonts w:asciiTheme="minorHAnsi" w:hAnsiTheme="minorHAnsi" w:cstheme="minorHAnsi"/>
          <w:b/>
          <w:sz w:val="32"/>
          <w:szCs w:val="32"/>
          <w:lang w:val="en-US"/>
        </w:rPr>
        <w:t>Submitted on</w:t>
      </w:r>
      <w:r w:rsidR="00944E56" w:rsidRPr="00F84A8C">
        <w:rPr>
          <w:rFonts w:asciiTheme="minorHAnsi" w:hAnsiTheme="minorHAnsi" w:cstheme="minorHAnsi"/>
          <w:b/>
          <w:sz w:val="32"/>
          <w:szCs w:val="32"/>
          <w:lang w:val="en-US"/>
        </w:rPr>
        <w:t>:</w:t>
      </w:r>
      <w:r w:rsidRPr="00F84A8C">
        <w:rPr>
          <w:rFonts w:asciiTheme="minorHAnsi" w:hAnsiTheme="minorHAnsi" w:cstheme="minorHAnsi"/>
          <w:sz w:val="32"/>
          <w:szCs w:val="32"/>
          <w:lang w:val="en-US"/>
        </w:rPr>
        <w:br/>
        <w:t>6 January</w:t>
      </w:r>
      <w:r w:rsidR="00944E56" w:rsidRPr="00F84A8C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="008666AE" w:rsidRPr="00F84A8C">
        <w:rPr>
          <w:rFonts w:asciiTheme="minorHAnsi" w:hAnsiTheme="minorHAnsi" w:cstheme="minorHAnsi"/>
          <w:sz w:val="32"/>
          <w:szCs w:val="32"/>
          <w:lang w:val="en-US"/>
        </w:rPr>
        <w:t>2020</w:t>
      </w:r>
      <w:r w:rsidR="009A2ACE" w:rsidRPr="00F84A8C">
        <w:rPr>
          <w:rFonts w:asciiTheme="minorHAnsi" w:hAnsiTheme="minorHAnsi" w:cstheme="minorHAnsi"/>
          <w:sz w:val="32"/>
          <w:szCs w:val="32"/>
          <w:lang w:val="en-US"/>
        </w:rPr>
        <w:br w:type="page"/>
      </w:r>
    </w:p>
    <w:p w14:paraId="7A2FA6D1" w14:textId="77777777" w:rsidR="009A2ACE" w:rsidRPr="00F84A8C" w:rsidRDefault="00094606" w:rsidP="00EA589D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bookmarkStart w:id="0" w:name="_Toc155091194"/>
      <w:r w:rsidRPr="00F84A8C">
        <w:rPr>
          <w:lang w:val="en-US"/>
        </w:rPr>
        <w:lastRenderedPageBreak/>
        <w:t>Preface</w:t>
      </w:r>
      <w:bookmarkEnd w:id="0"/>
    </w:p>
    <w:p w14:paraId="111FA47A" w14:textId="77777777" w:rsidR="009A2ACE" w:rsidRPr="00F84A8C" w:rsidRDefault="009A2ACE" w:rsidP="009A2ACE">
      <w:pPr>
        <w:rPr>
          <w:rFonts w:cs="Arial"/>
          <w:color w:val="444444"/>
          <w:sz w:val="19"/>
          <w:szCs w:val="19"/>
          <w:lang w:val="en-US"/>
        </w:rPr>
      </w:pPr>
      <w:r w:rsidRPr="00F84A8C">
        <w:rPr>
          <w:rFonts w:cs="Arial"/>
          <w:color w:val="444444"/>
          <w:sz w:val="19"/>
          <w:szCs w:val="19"/>
          <w:lang w:val="en-US"/>
        </w:rPr>
        <w:br w:type="page"/>
      </w:r>
    </w:p>
    <w:p w14:paraId="05F59C3D" w14:textId="3372090B" w:rsidR="009A2ACE" w:rsidRPr="00F84A8C" w:rsidRDefault="00094606" w:rsidP="00EA589D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bookmarkStart w:id="1" w:name="_Toc155091195"/>
      <w:r w:rsidRPr="00F84A8C">
        <w:rPr>
          <w:lang w:val="en-US"/>
        </w:rPr>
        <w:lastRenderedPageBreak/>
        <w:t>Table of Content</w:t>
      </w:r>
      <w:r w:rsidR="00630155" w:rsidRPr="00F84A8C">
        <w:rPr>
          <w:lang w:val="en-US"/>
        </w:rPr>
        <w:t>s</w:t>
      </w:r>
      <w:bookmarkEnd w:id="1"/>
    </w:p>
    <w:p w14:paraId="69B0C3A4" w14:textId="26F6A1A3" w:rsidR="005E2103" w:rsidRDefault="000C36A4">
      <w:pPr>
        <w:pStyle w:val="TOC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color w:val="auto"/>
          <w:kern w:val="2"/>
          <w:sz w:val="24"/>
          <w:szCs w:val="24"/>
          <w:lang w:val="en-CH" w:eastAsia="en-GB"/>
          <w14:ligatures w14:val="standardContextual"/>
        </w:rPr>
      </w:pPr>
      <w:r w:rsidRPr="00F84A8C">
        <w:rPr>
          <w:b w:val="0"/>
          <w:lang w:val="en-US"/>
        </w:rPr>
        <w:fldChar w:fldCharType="begin"/>
      </w:r>
      <w:r w:rsidRPr="00F84A8C">
        <w:rPr>
          <w:b w:val="0"/>
          <w:lang w:val="en-US"/>
        </w:rPr>
        <w:instrText xml:space="preserve"> TOC \o "1-3" \h \z \u </w:instrText>
      </w:r>
      <w:r w:rsidRPr="00F84A8C">
        <w:rPr>
          <w:b w:val="0"/>
          <w:lang w:val="en-US"/>
        </w:rPr>
        <w:fldChar w:fldCharType="separate"/>
      </w:r>
      <w:hyperlink w:anchor="_Toc155091194" w:history="1">
        <w:r w:rsidR="005E2103" w:rsidRPr="00212193">
          <w:rPr>
            <w:rStyle w:val="Hyperlink"/>
            <w:noProof/>
            <w:lang w:val="en-US"/>
          </w:rPr>
          <w:t>Preface</w:t>
        </w:r>
        <w:r w:rsidR="005E2103">
          <w:rPr>
            <w:noProof/>
            <w:webHidden/>
          </w:rPr>
          <w:tab/>
        </w:r>
        <w:r w:rsidR="005E2103">
          <w:rPr>
            <w:noProof/>
            <w:webHidden/>
          </w:rPr>
          <w:fldChar w:fldCharType="begin"/>
        </w:r>
        <w:r w:rsidR="005E2103">
          <w:rPr>
            <w:noProof/>
            <w:webHidden/>
          </w:rPr>
          <w:instrText xml:space="preserve"> PAGEREF _Toc155091194 \h </w:instrText>
        </w:r>
        <w:r w:rsidR="005E2103">
          <w:rPr>
            <w:noProof/>
            <w:webHidden/>
          </w:rPr>
        </w:r>
        <w:r w:rsidR="005E2103">
          <w:rPr>
            <w:noProof/>
            <w:webHidden/>
          </w:rPr>
          <w:fldChar w:fldCharType="separate"/>
        </w:r>
        <w:r w:rsidR="005E2103">
          <w:rPr>
            <w:noProof/>
            <w:webHidden/>
          </w:rPr>
          <w:t>II</w:t>
        </w:r>
        <w:r w:rsidR="005E2103">
          <w:rPr>
            <w:noProof/>
            <w:webHidden/>
          </w:rPr>
          <w:fldChar w:fldCharType="end"/>
        </w:r>
      </w:hyperlink>
    </w:p>
    <w:p w14:paraId="3D4E57C0" w14:textId="10DF2482" w:rsidR="005E2103" w:rsidRDefault="005E2103">
      <w:pPr>
        <w:pStyle w:val="TOC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color w:val="auto"/>
          <w:kern w:val="2"/>
          <w:sz w:val="24"/>
          <w:szCs w:val="24"/>
          <w:lang w:val="en-CH" w:eastAsia="en-GB"/>
          <w14:ligatures w14:val="standardContextual"/>
        </w:rPr>
      </w:pPr>
      <w:hyperlink w:anchor="_Toc155091195" w:history="1">
        <w:r w:rsidRPr="00212193">
          <w:rPr>
            <w:rStyle w:val="Hyperlink"/>
            <w:noProof/>
            <w:lang w:val="en-US"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_Toc155091195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01892D2E" w14:textId="36E8185C" w:rsidR="005E2103" w:rsidRDefault="005E2103">
      <w:pPr>
        <w:pStyle w:val="TOC1"/>
        <w:tabs>
          <w:tab w:val="left" w:pos="720"/>
          <w:tab w:val="right" w:leader="dot" w:pos="9061"/>
        </w:tabs>
        <w:rPr>
          <w:rFonts w:asciiTheme="minorHAnsi" w:eastAsiaTheme="minorEastAsia" w:hAnsiTheme="minorHAnsi"/>
          <w:b w:val="0"/>
          <w:noProof/>
          <w:color w:val="auto"/>
          <w:kern w:val="2"/>
          <w:sz w:val="24"/>
          <w:szCs w:val="24"/>
          <w:lang w:val="en-CH" w:eastAsia="en-GB"/>
          <w14:ligatures w14:val="standardContextual"/>
        </w:rPr>
      </w:pPr>
      <w:hyperlink w:anchor="_Toc155091196" w:history="1">
        <w:r w:rsidRPr="00212193">
          <w:rPr>
            <w:rStyle w:val="Hyperlink"/>
            <w:noProof/>
            <w:lang w:val="en-US"/>
          </w:rPr>
          <w:t>1</w:t>
        </w:r>
        <w:r>
          <w:rPr>
            <w:rFonts w:asciiTheme="minorHAnsi" w:eastAsiaTheme="minorEastAsia" w:hAnsiTheme="minorHAnsi"/>
            <w:b w:val="0"/>
            <w:noProof/>
            <w:color w:val="auto"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212193">
          <w:rPr>
            <w:rStyle w:val="Hyperlink"/>
            <w:noProof/>
            <w:lang w:val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_Toc155091196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696FBAE" w14:textId="76A7F733" w:rsidR="005E2103" w:rsidRDefault="005E2103">
      <w:pPr>
        <w:pStyle w:val="TOC2"/>
        <w:tabs>
          <w:tab w:val="left" w:pos="720"/>
          <w:tab w:val="right" w:leader="dot" w:pos="9061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val="en-CH" w:eastAsia="en-GB"/>
          <w14:ligatures w14:val="standardContextual"/>
        </w:rPr>
      </w:pPr>
      <w:hyperlink w:anchor="_Toc155091197" w:history="1">
        <w:r w:rsidRPr="00212193">
          <w:rPr>
            <w:rStyle w:val="Hyperlink"/>
            <w:noProof/>
            <w:lang w:val="en-US"/>
          </w:rPr>
          <w:t>1.1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212193">
          <w:rPr>
            <w:rStyle w:val="Hyperlink"/>
            <w:noProof/>
            <w:lang w:val="en-US"/>
          </w:rPr>
          <w:t>Objectives and Guiding Questions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_Toc155091197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941FE01" w14:textId="3DE3C495" w:rsidR="005E2103" w:rsidRDefault="005E2103">
      <w:pPr>
        <w:pStyle w:val="TOC2"/>
        <w:tabs>
          <w:tab w:val="left" w:pos="720"/>
          <w:tab w:val="right" w:leader="dot" w:pos="9061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val="en-CH" w:eastAsia="en-GB"/>
          <w14:ligatures w14:val="standardContextual"/>
        </w:rPr>
      </w:pPr>
      <w:hyperlink w:anchor="_Toc155091198" w:history="1">
        <w:r w:rsidRPr="00212193">
          <w:rPr>
            <w:rStyle w:val="Hyperlink"/>
            <w:noProof/>
            <w:lang w:val="en-US"/>
          </w:rPr>
          <w:t>1.2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212193">
          <w:rPr>
            <w:rStyle w:val="Hyperlink"/>
            <w:noProof/>
            <w:lang w:val="en-US"/>
          </w:rPr>
          <w:t>Procedure and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_Toc155091198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3BA4FC2" w14:textId="6856FDFE" w:rsidR="005E2103" w:rsidRDefault="005E2103">
      <w:pPr>
        <w:pStyle w:val="TOC2"/>
        <w:tabs>
          <w:tab w:val="left" w:pos="720"/>
          <w:tab w:val="right" w:leader="dot" w:pos="9061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val="en-CH" w:eastAsia="en-GB"/>
          <w14:ligatures w14:val="standardContextual"/>
        </w:rPr>
      </w:pPr>
      <w:hyperlink w:anchor="_Toc155091199" w:history="1">
        <w:r w:rsidRPr="00212193">
          <w:rPr>
            <w:rStyle w:val="Hyperlink"/>
            <w:noProof/>
            <w:lang w:val="en-US"/>
          </w:rPr>
          <w:t>1.3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212193">
          <w:rPr>
            <w:rStyle w:val="Hyperlink"/>
            <w:noProof/>
            <w:lang w:val="en-US"/>
          </w:rPr>
          <w:t>Structure of the Paper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_Toc155091199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D928A1D" w14:textId="25634DB9" w:rsidR="005E2103" w:rsidRDefault="005E2103">
      <w:pPr>
        <w:pStyle w:val="TOC1"/>
        <w:tabs>
          <w:tab w:val="left" w:pos="720"/>
          <w:tab w:val="right" w:leader="dot" w:pos="9061"/>
        </w:tabs>
        <w:rPr>
          <w:rFonts w:asciiTheme="minorHAnsi" w:eastAsiaTheme="minorEastAsia" w:hAnsiTheme="minorHAnsi"/>
          <w:b w:val="0"/>
          <w:noProof/>
          <w:color w:val="auto"/>
          <w:kern w:val="2"/>
          <w:sz w:val="24"/>
          <w:szCs w:val="24"/>
          <w:lang w:val="en-CH" w:eastAsia="en-GB"/>
          <w14:ligatures w14:val="standardContextual"/>
        </w:rPr>
      </w:pPr>
      <w:hyperlink w:anchor="_Toc155091200" w:history="1">
        <w:r w:rsidRPr="00212193">
          <w:rPr>
            <w:rStyle w:val="Hyperlink"/>
            <w:noProof/>
            <w:lang w:val="en-US"/>
          </w:rPr>
          <w:t>2</w:t>
        </w:r>
        <w:r>
          <w:rPr>
            <w:rFonts w:asciiTheme="minorHAnsi" w:eastAsiaTheme="minorEastAsia" w:hAnsiTheme="minorHAnsi"/>
            <w:b w:val="0"/>
            <w:noProof/>
            <w:color w:val="auto"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212193">
          <w:rPr>
            <w:rStyle w:val="Hyperlink"/>
            <w:noProof/>
            <w:lang w:val="en-US"/>
          </w:rPr>
          <w:t>Initial Chess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_Toc155091200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9C93CB3" w14:textId="542028DF" w:rsidR="005E2103" w:rsidRDefault="005E2103">
      <w:pPr>
        <w:pStyle w:val="TOC2"/>
        <w:tabs>
          <w:tab w:val="left" w:pos="720"/>
          <w:tab w:val="right" w:leader="dot" w:pos="9061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val="en-CH" w:eastAsia="en-GB"/>
          <w14:ligatures w14:val="standardContextual"/>
        </w:rPr>
      </w:pPr>
      <w:hyperlink w:anchor="_Toc155091201" w:history="1">
        <w:r w:rsidRPr="00212193">
          <w:rPr>
            <w:rStyle w:val="Hyperlink"/>
            <w:noProof/>
            <w:lang w:val="en-US"/>
          </w:rPr>
          <w:t>2.1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212193">
          <w:rPr>
            <w:rStyle w:val="Hyperlink"/>
            <w:noProof/>
            <w:lang w:val="en-US"/>
          </w:rPr>
          <w:t>Logic of initial chess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_Toc155091201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82A6169" w14:textId="2828160C" w:rsidR="005E2103" w:rsidRDefault="005E2103">
      <w:pPr>
        <w:pStyle w:val="TOC3"/>
        <w:tabs>
          <w:tab w:val="left" w:pos="960"/>
          <w:tab w:val="right" w:leader="dot" w:pos="9061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val="en-CH" w:eastAsia="en-GB"/>
          <w14:ligatures w14:val="standardContextual"/>
        </w:rPr>
      </w:pPr>
      <w:hyperlink w:anchor="_Toc155091202" w:history="1">
        <w:r w:rsidRPr="00212193">
          <w:rPr>
            <w:rStyle w:val="Hyperlink"/>
            <w:noProof/>
            <w:lang w:val="en-US"/>
          </w:rPr>
          <w:t>2.1.1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212193">
          <w:rPr>
            <w:rStyle w:val="Hyperlink"/>
            <w:noProof/>
            <w:lang w:val="en-US"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_Toc155091202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E7F6CD" w14:textId="7EFE4C30" w:rsidR="005E2103" w:rsidRDefault="005E2103">
      <w:pPr>
        <w:pStyle w:val="TOC3"/>
        <w:tabs>
          <w:tab w:val="left" w:pos="960"/>
          <w:tab w:val="right" w:leader="dot" w:pos="9061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val="en-CH" w:eastAsia="en-GB"/>
          <w14:ligatures w14:val="standardContextual"/>
        </w:rPr>
      </w:pPr>
      <w:hyperlink w:anchor="_Toc155091203" w:history="1">
        <w:r w:rsidRPr="00212193">
          <w:rPr>
            <w:rStyle w:val="Hyperlink"/>
            <w:noProof/>
            <w:lang w:val="en-US"/>
          </w:rPr>
          <w:t>2.1.2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212193">
          <w:rPr>
            <w:rStyle w:val="Hyperlink"/>
            <w:noProof/>
            <w:lang w:val="en-US"/>
          </w:rPr>
          <w:t>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_Toc155091203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9F3E17A" w14:textId="38BF6711" w:rsidR="005E2103" w:rsidRDefault="005E2103">
      <w:pPr>
        <w:pStyle w:val="TOC2"/>
        <w:tabs>
          <w:tab w:val="left" w:pos="720"/>
          <w:tab w:val="right" w:leader="dot" w:pos="9061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val="en-CH" w:eastAsia="en-GB"/>
          <w14:ligatures w14:val="standardContextual"/>
        </w:rPr>
      </w:pPr>
      <w:hyperlink w:anchor="_Toc155091204" w:history="1">
        <w:r w:rsidRPr="00212193">
          <w:rPr>
            <w:rStyle w:val="Hyperlink"/>
            <w:noProof/>
            <w:lang w:val="en-US"/>
          </w:rPr>
          <w:t>2.2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212193">
          <w:rPr>
            <w:rStyle w:val="Hyperlink"/>
            <w:noProof/>
            <w:lang w:val="en-US"/>
          </w:rPr>
          <w:t>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_Toc155091204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1DD857" w14:textId="00971996" w:rsidR="005E2103" w:rsidRDefault="005E2103">
      <w:pPr>
        <w:pStyle w:val="TOC3"/>
        <w:tabs>
          <w:tab w:val="left" w:pos="960"/>
          <w:tab w:val="right" w:leader="dot" w:pos="9061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val="en-CH" w:eastAsia="en-GB"/>
          <w14:ligatures w14:val="standardContextual"/>
        </w:rPr>
      </w:pPr>
      <w:hyperlink w:anchor="_Toc155091205" w:history="1">
        <w:r w:rsidRPr="00212193">
          <w:rPr>
            <w:rStyle w:val="Hyperlink"/>
            <w:noProof/>
            <w:lang w:val="en-US"/>
          </w:rPr>
          <w:t>2.2.1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212193">
          <w:rPr>
            <w:rStyle w:val="Hyperlink"/>
            <w:noProof/>
            <w:lang w:val="en-US"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_Toc155091205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016557" w14:textId="6C8FEEE7" w:rsidR="005E2103" w:rsidRDefault="005E2103">
      <w:pPr>
        <w:pStyle w:val="TOC3"/>
        <w:tabs>
          <w:tab w:val="left" w:pos="960"/>
          <w:tab w:val="right" w:leader="dot" w:pos="9061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val="en-CH" w:eastAsia="en-GB"/>
          <w14:ligatures w14:val="standardContextual"/>
        </w:rPr>
      </w:pPr>
      <w:hyperlink w:anchor="_Toc155091206" w:history="1">
        <w:r w:rsidRPr="00212193">
          <w:rPr>
            <w:rStyle w:val="Hyperlink"/>
            <w:rFonts w:cs="Arial"/>
            <w:noProof/>
            <w:lang w:val="en-US"/>
          </w:rPr>
          <w:t>2.2.2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212193">
          <w:rPr>
            <w:rStyle w:val="Hyperlink"/>
            <w:noProof/>
            <w:lang w:val="en-US"/>
          </w:rPr>
          <w:t>Visualization Chess Pieces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_Toc155091206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996504" w14:textId="443F45F6" w:rsidR="005E2103" w:rsidRDefault="005E2103">
      <w:pPr>
        <w:pStyle w:val="TOC3"/>
        <w:tabs>
          <w:tab w:val="left" w:pos="960"/>
          <w:tab w:val="right" w:leader="dot" w:pos="9061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val="en-CH" w:eastAsia="en-GB"/>
          <w14:ligatures w14:val="standardContextual"/>
        </w:rPr>
      </w:pPr>
      <w:hyperlink w:anchor="_Toc155091207" w:history="1">
        <w:r w:rsidRPr="00212193">
          <w:rPr>
            <w:rStyle w:val="Hyperlink"/>
            <w:rFonts w:cs="Arial"/>
            <w:noProof/>
            <w:lang w:val="en-US"/>
          </w:rPr>
          <w:t>2.2.3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212193">
          <w:rPr>
            <w:rStyle w:val="Hyperlink"/>
            <w:rFonts w:cs="Arial"/>
            <w:noProof/>
            <w:lang w:val="en-US"/>
          </w:rPr>
          <w:t>Visualization Chessboard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_Toc155091207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C51CF4" w14:textId="670FD3D5" w:rsidR="005E2103" w:rsidRDefault="005E2103">
      <w:pPr>
        <w:pStyle w:val="TOC3"/>
        <w:tabs>
          <w:tab w:val="left" w:pos="960"/>
          <w:tab w:val="right" w:leader="dot" w:pos="9061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val="en-CH" w:eastAsia="en-GB"/>
          <w14:ligatures w14:val="standardContextual"/>
        </w:rPr>
      </w:pPr>
      <w:hyperlink w:anchor="_Toc155091208" w:history="1">
        <w:r w:rsidRPr="00212193">
          <w:rPr>
            <w:rStyle w:val="Hyperlink"/>
            <w:rFonts w:cs="Arial"/>
            <w:noProof/>
            <w:lang w:val="en-US"/>
          </w:rPr>
          <w:t>2.2.4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212193">
          <w:rPr>
            <w:rStyle w:val="Hyperlink"/>
            <w:rFonts w:cs="Arial"/>
            <w:noProof/>
            <w:lang w:val="en-US"/>
          </w:rPr>
          <w:t>Update Game after a move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_Toc155091208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F47D74" w14:textId="3F278586" w:rsidR="005E2103" w:rsidRDefault="005E2103">
      <w:pPr>
        <w:pStyle w:val="TOC2"/>
        <w:tabs>
          <w:tab w:val="left" w:pos="720"/>
          <w:tab w:val="right" w:leader="dot" w:pos="9061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val="en-CH" w:eastAsia="en-GB"/>
          <w14:ligatures w14:val="standardContextual"/>
        </w:rPr>
      </w:pPr>
      <w:hyperlink w:anchor="_Toc155091209" w:history="1">
        <w:r w:rsidRPr="00212193">
          <w:rPr>
            <w:rStyle w:val="Hyperlink"/>
            <w:noProof/>
            <w:lang w:val="en-US"/>
          </w:rPr>
          <w:t>2.3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212193">
          <w:rPr>
            <w:rStyle w:val="Hyperlink"/>
            <w:noProof/>
            <w:lang w:val="en-US"/>
          </w:rPr>
          <w:t>Function catalog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_Toc155091209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7DA98C" w14:textId="5B943B9A" w:rsidR="005E2103" w:rsidRDefault="005E2103">
      <w:pPr>
        <w:pStyle w:val="TOC1"/>
        <w:tabs>
          <w:tab w:val="left" w:pos="720"/>
          <w:tab w:val="right" w:leader="dot" w:pos="9061"/>
        </w:tabs>
        <w:rPr>
          <w:rFonts w:asciiTheme="minorHAnsi" w:eastAsiaTheme="minorEastAsia" w:hAnsiTheme="minorHAnsi"/>
          <w:b w:val="0"/>
          <w:noProof/>
          <w:color w:val="auto"/>
          <w:kern w:val="2"/>
          <w:sz w:val="24"/>
          <w:szCs w:val="24"/>
          <w:lang w:val="en-CH" w:eastAsia="en-GB"/>
          <w14:ligatures w14:val="standardContextual"/>
        </w:rPr>
      </w:pPr>
      <w:hyperlink w:anchor="_Toc155091210" w:history="1">
        <w:r w:rsidRPr="00212193">
          <w:rPr>
            <w:rStyle w:val="Hyperlink"/>
            <w:noProof/>
            <w:lang w:val="en-US"/>
          </w:rPr>
          <w:t>3</w:t>
        </w:r>
        <w:r>
          <w:rPr>
            <w:rFonts w:asciiTheme="minorHAnsi" w:eastAsiaTheme="minorEastAsia" w:hAnsiTheme="minorHAnsi"/>
            <w:b w:val="0"/>
            <w:noProof/>
            <w:color w:val="auto"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212193">
          <w:rPr>
            <w:rStyle w:val="Hyperlink"/>
            <w:noProof/>
            <w:lang w:val="en-US"/>
          </w:rPr>
          <w:t>Color Chess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_Toc155091210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DE5AF7" w14:textId="3BD71E38" w:rsidR="005E2103" w:rsidRDefault="005E2103">
      <w:pPr>
        <w:pStyle w:val="TOC1"/>
        <w:tabs>
          <w:tab w:val="left" w:pos="720"/>
          <w:tab w:val="right" w:leader="dot" w:pos="9061"/>
        </w:tabs>
        <w:rPr>
          <w:rFonts w:asciiTheme="minorHAnsi" w:eastAsiaTheme="minorEastAsia" w:hAnsiTheme="minorHAnsi"/>
          <w:b w:val="0"/>
          <w:noProof/>
          <w:color w:val="auto"/>
          <w:kern w:val="2"/>
          <w:sz w:val="24"/>
          <w:szCs w:val="24"/>
          <w:lang w:val="en-CH" w:eastAsia="en-GB"/>
          <w14:ligatures w14:val="standardContextual"/>
        </w:rPr>
      </w:pPr>
      <w:hyperlink w:anchor="_Toc155091211" w:history="1">
        <w:r w:rsidRPr="00212193">
          <w:rPr>
            <w:rStyle w:val="Hyperlink"/>
            <w:noProof/>
            <w:lang w:val="en-US"/>
          </w:rPr>
          <w:t>4</w:t>
        </w:r>
        <w:r>
          <w:rPr>
            <w:rFonts w:asciiTheme="minorHAnsi" w:eastAsiaTheme="minorEastAsia" w:hAnsiTheme="minorHAnsi"/>
            <w:b w:val="0"/>
            <w:noProof/>
            <w:color w:val="auto"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212193">
          <w:rPr>
            <w:rStyle w:val="Hyperlink"/>
            <w:noProof/>
            <w:lang w:val="en-US"/>
          </w:rPr>
          <w:t>Chaotic Chess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_Toc155091211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54A05A" w14:textId="287AD050" w:rsidR="005E2103" w:rsidRDefault="005E2103">
      <w:pPr>
        <w:pStyle w:val="TOC2"/>
        <w:tabs>
          <w:tab w:val="left" w:pos="720"/>
          <w:tab w:val="right" w:leader="dot" w:pos="9061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val="en-CH" w:eastAsia="en-GB"/>
          <w14:ligatures w14:val="standardContextual"/>
        </w:rPr>
      </w:pPr>
      <w:hyperlink w:anchor="_Toc155091212" w:history="1">
        <w:r w:rsidRPr="00212193">
          <w:rPr>
            <w:rStyle w:val="Hyperlink"/>
            <w:noProof/>
            <w:lang w:val="en-US"/>
          </w:rPr>
          <w:t>4.1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212193">
          <w:rPr>
            <w:rStyle w:val="Hyperlink"/>
            <w:noProof/>
            <w:lang w:val="en-US"/>
          </w:rPr>
          <w:t>Rules of Chaotic Chess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_Toc155091212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9888D1" w14:textId="308EC3DA" w:rsidR="005E2103" w:rsidRDefault="005E2103">
      <w:pPr>
        <w:pStyle w:val="TOC3"/>
        <w:tabs>
          <w:tab w:val="left" w:pos="960"/>
          <w:tab w:val="right" w:leader="dot" w:pos="9061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val="en-CH" w:eastAsia="en-GB"/>
          <w14:ligatures w14:val="standardContextual"/>
        </w:rPr>
      </w:pPr>
      <w:hyperlink w:anchor="_Toc155091213" w:history="1">
        <w:r w:rsidRPr="00212193">
          <w:rPr>
            <w:rStyle w:val="Hyperlink"/>
            <w:noProof/>
            <w:lang w:val="en-US"/>
          </w:rPr>
          <w:t>4.1.1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212193">
          <w:rPr>
            <w:rStyle w:val="Hyperlink"/>
            <w:noProof/>
            <w:lang w:val="en-US"/>
          </w:rPr>
          <w:t>Barrier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_Toc155091213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C597F5" w14:textId="476D82EF" w:rsidR="005E2103" w:rsidRDefault="005E2103">
      <w:pPr>
        <w:pStyle w:val="TOC3"/>
        <w:tabs>
          <w:tab w:val="left" w:pos="960"/>
          <w:tab w:val="right" w:leader="dot" w:pos="9061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val="en-CH" w:eastAsia="en-GB"/>
          <w14:ligatures w14:val="standardContextual"/>
        </w:rPr>
      </w:pPr>
      <w:hyperlink w:anchor="_Toc155091214" w:history="1">
        <w:r w:rsidRPr="00212193">
          <w:rPr>
            <w:rStyle w:val="Hyperlink"/>
            <w:noProof/>
            <w:lang w:val="en-US"/>
          </w:rPr>
          <w:t>4.1.2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212193">
          <w:rPr>
            <w:rStyle w:val="Hyperlink"/>
            <w:noProof/>
            <w:lang w:val="en-US"/>
          </w:rPr>
          <w:t>Shield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_Toc155091214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6390A2" w14:textId="01905151" w:rsidR="005E2103" w:rsidRDefault="005E2103">
      <w:pPr>
        <w:pStyle w:val="TOC3"/>
        <w:tabs>
          <w:tab w:val="left" w:pos="960"/>
          <w:tab w:val="right" w:leader="dot" w:pos="9061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val="en-CH" w:eastAsia="en-GB"/>
          <w14:ligatures w14:val="standardContextual"/>
        </w:rPr>
      </w:pPr>
      <w:hyperlink w:anchor="_Toc155091215" w:history="1">
        <w:r w:rsidRPr="00212193">
          <w:rPr>
            <w:rStyle w:val="Hyperlink"/>
            <w:noProof/>
            <w:lang w:val="en-US"/>
          </w:rPr>
          <w:t>4.1.3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212193">
          <w:rPr>
            <w:rStyle w:val="Hyperlink"/>
            <w:noProof/>
            <w:lang w:val="en-US"/>
          </w:rPr>
          <w:t>Coin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_Toc155091215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B06FA4" w14:textId="31166377" w:rsidR="005E2103" w:rsidRDefault="005E2103">
      <w:pPr>
        <w:pStyle w:val="TOC3"/>
        <w:tabs>
          <w:tab w:val="left" w:pos="960"/>
          <w:tab w:val="right" w:leader="dot" w:pos="9061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val="en-CH" w:eastAsia="en-GB"/>
          <w14:ligatures w14:val="standardContextual"/>
        </w:rPr>
      </w:pPr>
      <w:hyperlink w:anchor="_Toc155091216" w:history="1">
        <w:r w:rsidRPr="00212193">
          <w:rPr>
            <w:rStyle w:val="Hyperlink"/>
            <w:noProof/>
            <w:lang w:val="en-US"/>
          </w:rPr>
          <w:t>4.1.4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212193">
          <w:rPr>
            <w:rStyle w:val="Hyperlink"/>
            <w:noProof/>
            <w:lang w:val="en-US"/>
          </w:rPr>
          <w:t>Bomb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_Toc155091216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B7C9C8" w14:textId="3AE6DF1D" w:rsidR="005E2103" w:rsidRDefault="005E2103">
      <w:pPr>
        <w:pStyle w:val="TOC2"/>
        <w:tabs>
          <w:tab w:val="left" w:pos="720"/>
          <w:tab w:val="right" w:leader="dot" w:pos="9061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val="en-CH" w:eastAsia="en-GB"/>
          <w14:ligatures w14:val="standardContextual"/>
        </w:rPr>
      </w:pPr>
      <w:hyperlink w:anchor="_Toc155091217" w:history="1">
        <w:r w:rsidRPr="00212193">
          <w:rPr>
            <w:rStyle w:val="Hyperlink"/>
            <w:noProof/>
            <w:lang w:val="en-US"/>
          </w:rPr>
          <w:t>4.2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212193">
          <w:rPr>
            <w:rStyle w:val="Hyperlink"/>
            <w:noProof/>
            <w:lang w:val="en-US"/>
          </w:rPr>
          <w:t>Implementation of Chaotic Chess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_Toc155091217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C4EA61" w14:textId="00A934BE" w:rsidR="005E2103" w:rsidRDefault="005E2103">
      <w:pPr>
        <w:pStyle w:val="TOC3"/>
        <w:tabs>
          <w:tab w:val="left" w:pos="960"/>
          <w:tab w:val="right" w:leader="dot" w:pos="9061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val="en-CH" w:eastAsia="en-GB"/>
          <w14:ligatures w14:val="standardContextual"/>
        </w:rPr>
      </w:pPr>
      <w:hyperlink w:anchor="_Toc155091218" w:history="1">
        <w:r w:rsidRPr="00212193">
          <w:rPr>
            <w:rStyle w:val="Hyperlink"/>
            <w:noProof/>
            <w:lang w:val="en-US"/>
          </w:rPr>
          <w:t>4.2.1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212193">
          <w:rPr>
            <w:rStyle w:val="Hyperlink"/>
            <w:noProof/>
            <w:lang w:val="en-US"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_Toc155091218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605439" w14:textId="6836A549" w:rsidR="005E2103" w:rsidRDefault="005E2103">
      <w:pPr>
        <w:pStyle w:val="TOC3"/>
        <w:tabs>
          <w:tab w:val="left" w:pos="960"/>
          <w:tab w:val="right" w:leader="dot" w:pos="9061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val="en-CH" w:eastAsia="en-GB"/>
          <w14:ligatures w14:val="standardContextual"/>
        </w:rPr>
      </w:pPr>
      <w:hyperlink w:anchor="_Toc155091219" w:history="1">
        <w:r w:rsidRPr="00212193">
          <w:rPr>
            <w:rStyle w:val="Hyperlink"/>
            <w:noProof/>
            <w:lang w:val="en-US"/>
          </w:rPr>
          <w:t>4.2.2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212193">
          <w:rPr>
            <w:rStyle w:val="Hyperlink"/>
            <w:noProof/>
            <w:lang w:val="en-US"/>
          </w:rPr>
          <w:t>Barrier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_Toc155091219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8BBF09" w14:textId="55F8BF0C" w:rsidR="005E2103" w:rsidRDefault="005E2103">
      <w:pPr>
        <w:pStyle w:val="TOC3"/>
        <w:tabs>
          <w:tab w:val="left" w:pos="960"/>
          <w:tab w:val="right" w:leader="dot" w:pos="9061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val="en-CH" w:eastAsia="en-GB"/>
          <w14:ligatures w14:val="standardContextual"/>
        </w:rPr>
      </w:pPr>
      <w:hyperlink w:anchor="_Toc155091220" w:history="1">
        <w:r w:rsidRPr="00212193">
          <w:rPr>
            <w:rStyle w:val="Hyperlink"/>
            <w:noProof/>
            <w:lang w:val="en-US"/>
          </w:rPr>
          <w:t>4.2.3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212193">
          <w:rPr>
            <w:rStyle w:val="Hyperlink"/>
            <w:noProof/>
            <w:lang w:val="en-US"/>
          </w:rPr>
          <w:t>Shield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_Toc155091220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2C9C2E" w14:textId="3078067C" w:rsidR="005E2103" w:rsidRDefault="005E2103">
      <w:pPr>
        <w:pStyle w:val="TOC3"/>
        <w:tabs>
          <w:tab w:val="left" w:pos="960"/>
          <w:tab w:val="right" w:leader="dot" w:pos="9061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val="en-CH" w:eastAsia="en-GB"/>
          <w14:ligatures w14:val="standardContextual"/>
        </w:rPr>
      </w:pPr>
      <w:hyperlink w:anchor="_Toc155091221" w:history="1">
        <w:r w:rsidRPr="00212193">
          <w:rPr>
            <w:rStyle w:val="Hyperlink"/>
            <w:noProof/>
            <w:lang w:val="en-US"/>
          </w:rPr>
          <w:t>4.2.4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212193">
          <w:rPr>
            <w:rStyle w:val="Hyperlink"/>
            <w:noProof/>
            <w:lang w:val="en-US"/>
          </w:rPr>
          <w:t>Coin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_Toc155091221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706E60" w14:textId="25D86CDF" w:rsidR="005E2103" w:rsidRDefault="005E2103">
      <w:pPr>
        <w:pStyle w:val="TOC3"/>
        <w:tabs>
          <w:tab w:val="left" w:pos="960"/>
          <w:tab w:val="right" w:leader="dot" w:pos="9061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val="en-CH" w:eastAsia="en-GB"/>
          <w14:ligatures w14:val="standardContextual"/>
        </w:rPr>
      </w:pPr>
      <w:hyperlink w:anchor="_Toc155091222" w:history="1">
        <w:r w:rsidRPr="00212193">
          <w:rPr>
            <w:rStyle w:val="Hyperlink"/>
            <w:noProof/>
            <w:lang w:val="en-US"/>
          </w:rPr>
          <w:t>4.2.5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212193">
          <w:rPr>
            <w:rStyle w:val="Hyperlink"/>
            <w:noProof/>
            <w:lang w:val="en-US"/>
          </w:rPr>
          <w:t>Bomb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_Toc155091222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470E4D" w14:textId="73FB12CF" w:rsidR="005E2103" w:rsidRDefault="005E2103">
      <w:pPr>
        <w:pStyle w:val="TOC1"/>
        <w:tabs>
          <w:tab w:val="left" w:pos="720"/>
          <w:tab w:val="right" w:leader="dot" w:pos="9061"/>
        </w:tabs>
        <w:rPr>
          <w:rFonts w:asciiTheme="minorHAnsi" w:eastAsiaTheme="minorEastAsia" w:hAnsiTheme="minorHAnsi"/>
          <w:b w:val="0"/>
          <w:noProof/>
          <w:color w:val="auto"/>
          <w:kern w:val="2"/>
          <w:sz w:val="24"/>
          <w:szCs w:val="24"/>
          <w:lang w:val="en-CH" w:eastAsia="en-GB"/>
          <w14:ligatures w14:val="standardContextual"/>
        </w:rPr>
      </w:pPr>
      <w:hyperlink w:anchor="_Toc155091223" w:history="1">
        <w:r w:rsidRPr="00212193">
          <w:rPr>
            <w:rStyle w:val="Hyperlink"/>
            <w:noProof/>
            <w:lang w:val="en-US"/>
          </w:rPr>
          <w:t>5</w:t>
        </w:r>
        <w:r>
          <w:rPr>
            <w:rFonts w:asciiTheme="minorHAnsi" w:eastAsiaTheme="minorEastAsia" w:hAnsiTheme="minorHAnsi"/>
            <w:b w:val="0"/>
            <w:noProof/>
            <w:color w:val="auto"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212193">
          <w:rPr>
            <w:rStyle w:val="Hyperlink"/>
            <w:noProof/>
            <w:lang w:val="en-US"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_Toc155091223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FC6701" w14:textId="11EAAE9B" w:rsidR="005E2103" w:rsidRDefault="005E2103">
      <w:pPr>
        <w:pStyle w:val="TOC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color w:val="auto"/>
          <w:kern w:val="2"/>
          <w:sz w:val="24"/>
          <w:szCs w:val="24"/>
          <w:lang w:val="en-CH" w:eastAsia="en-GB"/>
          <w14:ligatures w14:val="standardContextual"/>
        </w:rPr>
      </w:pPr>
      <w:hyperlink w:anchor="_Toc155091224" w:history="1">
        <w:r w:rsidRPr="00212193">
          <w:rPr>
            <w:rStyle w:val="Hyperlink"/>
            <w:noProof/>
            <w:lang w:val="en-US"/>
          </w:rPr>
          <w:t>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_Toc155091224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740872B1" w14:textId="2E512C73" w:rsidR="005E2103" w:rsidRDefault="005E2103">
      <w:pPr>
        <w:pStyle w:val="TOC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color w:val="auto"/>
          <w:kern w:val="2"/>
          <w:sz w:val="24"/>
          <w:szCs w:val="24"/>
          <w:lang w:val="en-CH" w:eastAsia="en-GB"/>
          <w14:ligatures w14:val="standardContextual"/>
        </w:rPr>
      </w:pPr>
      <w:hyperlink w:anchor="_Toc155091225" w:history="1">
        <w:r w:rsidRPr="00212193">
          <w:rPr>
            <w:rStyle w:val="Hyperlink"/>
            <w:noProof/>
            <w:lang w:val="en-US"/>
          </w:rPr>
          <w:t>Table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_Toc155091225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0324EEA2" w14:textId="0C301CF4" w:rsidR="005E2103" w:rsidRDefault="005E2103">
      <w:pPr>
        <w:pStyle w:val="TOC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color w:val="auto"/>
          <w:kern w:val="2"/>
          <w:sz w:val="24"/>
          <w:szCs w:val="24"/>
          <w:lang w:val="en-CH" w:eastAsia="en-GB"/>
          <w14:ligatures w14:val="standardContextual"/>
        </w:rPr>
      </w:pPr>
      <w:hyperlink w:anchor="_Toc155091226" w:history="1">
        <w:r w:rsidRPr="00212193">
          <w:rPr>
            <w:rStyle w:val="Hyperlink"/>
            <w:noProof/>
            <w:lang w:val="en-US"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_Toc155091226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3AE379C5" w14:textId="4C845E88" w:rsidR="005E2103" w:rsidRDefault="005E2103">
      <w:pPr>
        <w:pStyle w:val="TOC2"/>
        <w:tabs>
          <w:tab w:val="left" w:pos="720"/>
          <w:tab w:val="right" w:leader="dot" w:pos="9061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val="en-CH" w:eastAsia="en-GB"/>
          <w14:ligatures w14:val="standardContextual"/>
        </w:rPr>
      </w:pPr>
      <w:hyperlink w:anchor="_Toc155091227" w:history="1">
        <w:r w:rsidRPr="00212193">
          <w:rPr>
            <w:rStyle w:val="Hyperlink"/>
            <w:noProof/>
            <w:lang w:val="en-US"/>
          </w:rPr>
          <w:t>A.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212193">
          <w:rPr>
            <w:rStyle w:val="Hyperlink"/>
            <w:noProof/>
            <w:lang w:val="en-US"/>
          </w:rPr>
          <w:t>Appendix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_Toc155091227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43C347E5" w14:textId="7A4D11D8" w:rsidR="005E2103" w:rsidRDefault="005E2103">
      <w:pPr>
        <w:pStyle w:val="TOC2"/>
        <w:tabs>
          <w:tab w:val="left" w:pos="720"/>
          <w:tab w:val="right" w:leader="dot" w:pos="9061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val="en-CH" w:eastAsia="en-GB"/>
          <w14:ligatures w14:val="standardContextual"/>
        </w:rPr>
      </w:pPr>
      <w:hyperlink w:anchor="_Toc155091228" w:history="1">
        <w:r w:rsidRPr="00212193">
          <w:rPr>
            <w:rStyle w:val="Hyperlink"/>
            <w:noProof/>
            <w:lang w:val="en-US"/>
          </w:rPr>
          <w:t>B.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212193">
          <w:rPr>
            <w:rStyle w:val="Hyperlink"/>
            <w:noProof/>
            <w:lang w:val="en-US"/>
          </w:rPr>
          <w:t>Appendix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_Toc155091228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35A9F80E" w14:textId="5B3BCB72" w:rsidR="005E2103" w:rsidRDefault="005E2103">
      <w:pPr>
        <w:pStyle w:val="TOC2"/>
        <w:tabs>
          <w:tab w:val="left" w:pos="720"/>
          <w:tab w:val="right" w:leader="dot" w:pos="9061"/>
        </w:tabs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val="en-CH" w:eastAsia="en-GB"/>
          <w14:ligatures w14:val="standardContextual"/>
        </w:rPr>
      </w:pPr>
      <w:hyperlink w:anchor="_Toc155091229" w:history="1">
        <w:r w:rsidRPr="00212193">
          <w:rPr>
            <w:rStyle w:val="Hyperlink"/>
            <w:noProof/>
            <w:lang w:val="en-US"/>
          </w:rPr>
          <w:t>C.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212193">
          <w:rPr>
            <w:rStyle w:val="Hyperlink"/>
            <w:noProof/>
            <w:lang w:val="en-US"/>
          </w:rPr>
          <w:t>Declaration of Authenticity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_Toc155091229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14:paraId="66C29BB4" w14:textId="549DFF16" w:rsidR="009A2ACE" w:rsidRPr="00F84A8C" w:rsidRDefault="000C36A4" w:rsidP="007B33AF">
      <w:pPr>
        <w:rPr>
          <w:lang w:val="en-US"/>
        </w:rPr>
      </w:pPr>
      <w:r w:rsidRPr="00F84A8C">
        <w:rPr>
          <w:b/>
          <w:lang w:val="en-US"/>
        </w:rPr>
        <w:fldChar w:fldCharType="end"/>
      </w:r>
    </w:p>
    <w:p w14:paraId="52DC3BB4" w14:textId="77777777" w:rsidR="00EA589D" w:rsidRPr="00F84A8C" w:rsidRDefault="00EA589D" w:rsidP="006A1226">
      <w:pPr>
        <w:pStyle w:val="Heading1"/>
        <w:numPr>
          <w:ilvl w:val="0"/>
          <w:numId w:val="0"/>
        </w:numPr>
        <w:rPr>
          <w:lang w:val="en-US"/>
        </w:rPr>
        <w:sectPr w:rsidR="00EA589D" w:rsidRPr="00F84A8C" w:rsidSect="00762BF7">
          <w:headerReference w:type="default" r:id="rId12"/>
          <w:pgSz w:w="11906" w:h="16838"/>
          <w:pgMar w:top="1418" w:right="1134" w:bottom="1134" w:left="1701" w:header="709" w:footer="709" w:gutter="0"/>
          <w:pgNumType w:fmt="upperRoman"/>
          <w:cols w:space="708"/>
          <w:titlePg/>
          <w:docGrid w:linePitch="360"/>
        </w:sectPr>
      </w:pPr>
    </w:p>
    <w:p w14:paraId="65EB5722" w14:textId="77777777" w:rsidR="009A2ACE" w:rsidRPr="00F84A8C" w:rsidRDefault="00094606" w:rsidP="00EA589D">
      <w:pPr>
        <w:pStyle w:val="Heading1"/>
        <w:rPr>
          <w:lang w:val="en-US"/>
        </w:rPr>
      </w:pPr>
      <w:bookmarkStart w:id="2" w:name="_Toc155091196"/>
      <w:r w:rsidRPr="00F84A8C">
        <w:rPr>
          <w:lang w:val="en-US"/>
        </w:rPr>
        <w:lastRenderedPageBreak/>
        <w:t>Introduction</w:t>
      </w:r>
      <w:bookmarkEnd w:id="2"/>
    </w:p>
    <w:p w14:paraId="107A9F07" w14:textId="77777777" w:rsidR="00604FD4" w:rsidRPr="00F84A8C" w:rsidRDefault="00094606" w:rsidP="00604FD4">
      <w:pPr>
        <w:pStyle w:val="Heading2"/>
        <w:rPr>
          <w:lang w:val="en-US"/>
        </w:rPr>
      </w:pPr>
      <w:bookmarkStart w:id="3" w:name="_Toc155091197"/>
      <w:r w:rsidRPr="00F84A8C">
        <w:rPr>
          <w:lang w:val="en-US"/>
        </w:rPr>
        <w:t>Objectives and Guiding Questions</w:t>
      </w:r>
      <w:bookmarkEnd w:id="3"/>
    </w:p>
    <w:p w14:paraId="4B3383B1" w14:textId="77777777" w:rsidR="009A2ACE" w:rsidRPr="00F84A8C" w:rsidRDefault="00094606" w:rsidP="00EA589D">
      <w:pPr>
        <w:pStyle w:val="Heading2"/>
        <w:rPr>
          <w:lang w:val="en-US"/>
        </w:rPr>
      </w:pPr>
      <w:bookmarkStart w:id="4" w:name="_Toc155091198"/>
      <w:r w:rsidRPr="00F84A8C">
        <w:rPr>
          <w:lang w:val="en-US"/>
        </w:rPr>
        <w:t>Procedure and Method</w:t>
      </w:r>
      <w:bookmarkEnd w:id="4"/>
    </w:p>
    <w:p w14:paraId="12500754" w14:textId="77777777" w:rsidR="009A2ACE" w:rsidRPr="00F84A8C" w:rsidRDefault="00094606" w:rsidP="00EA589D">
      <w:pPr>
        <w:pStyle w:val="Heading2"/>
        <w:rPr>
          <w:lang w:val="en-US"/>
        </w:rPr>
      </w:pPr>
      <w:bookmarkStart w:id="5" w:name="_Toc155091199"/>
      <w:r w:rsidRPr="00F84A8C">
        <w:rPr>
          <w:lang w:val="en-US"/>
        </w:rPr>
        <w:t>Structure of the Paper</w:t>
      </w:r>
      <w:bookmarkEnd w:id="5"/>
    </w:p>
    <w:p w14:paraId="2335D5D1" w14:textId="77777777" w:rsidR="009A2ACE" w:rsidRPr="00F84A8C" w:rsidRDefault="009A2ACE" w:rsidP="009A2ACE">
      <w:pPr>
        <w:rPr>
          <w:rFonts w:cs="Arial"/>
          <w:color w:val="444444"/>
          <w:sz w:val="19"/>
          <w:szCs w:val="19"/>
          <w:lang w:val="en-US"/>
        </w:rPr>
      </w:pPr>
      <w:r w:rsidRPr="00F84A8C">
        <w:rPr>
          <w:rFonts w:cs="Arial"/>
          <w:color w:val="444444"/>
          <w:sz w:val="19"/>
          <w:szCs w:val="19"/>
          <w:lang w:val="en-US"/>
        </w:rPr>
        <w:br w:type="page"/>
      </w:r>
    </w:p>
    <w:p w14:paraId="63588485" w14:textId="1FAD4AF6" w:rsidR="009A2ACE" w:rsidRPr="00F84A8C" w:rsidRDefault="00C07A2B" w:rsidP="00EA589D">
      <w:pPr>
        <w:pStyle w:val="Heading1"/>
        <w:rPr>
          <w:lang w:val="en-US"/>
        </w:rPr>
      </w:pPr>
      <w:bookmarkStart w:id="6" w:name="_Toc155091200"/>
      <w:r w:rsidRPr="00F84A8C">
        <w:rPr>
          <w:lang w:val="en-US"/>
        </w:rPr>
        <w:lastRenderedPageBreak/>
        <w:t>Initial Chess Code</w:t>
      </w:r>
      <w:bookmarkEnd w:id="6"/>
    </w:p>
    <w:p w14:paraId="55E0DB1A" w14:textId="557FBDBD" w:rsidR="009A2ACE" w:rsidRPr="00F84A8C" w:rsidRDefault="00C07A2B" w:rsidP="00EA589D">
      <w:pPr>
        <w:pStyle w:val="Heading2"/>
        <w:rPr>
          <w:lang w:val="en-US"/>
        </w:rPr>
      </w:pPr>
      <w:bookmarkStart w:id="7" w:name="_Toc155091201"/>
      <w:r w:rsidRPr="00F84A8C">
        <w:rPr>
          <w:lang w:val="en-US"/>
        </w:rPr>
        <w:t>Logic of initial chess code</w:t>
      </w:r>
      <w:bookmarkEnd w:id="7"/>
    </w:p>
    <w:p w14:paraId="5EB99735" w14:textId="25D796CD" w:rsidR="00C07A2B" w:rsidRPr="00F84A8C" w:rsidRDefault="00C07A2B" w:rsidP="00C07A2B">
      <w:pPr>
        <w:pStyle w:val="Heading3"/>
        <w:rPr>
          <w:lang w:val="en-US"/>
        </w:rPr>
      </w:pPr>
      <w:bookmarkStart w:id="8" w:name="_Toc155091202"/>
      <w:r w:rsidRPr="00F84A8C">
        <w:rPr>
          <w:lang w:val="en-US"/>
        </w:rPr>
        <w:t>Overview</w:t>
      </w:r>
      <w:bookmarkEnd w:id="8"/>
    </w:p>
    <w:p w14:paraId="2BE254CA" w14:textId="77777777" w:rsidR="007D3196" w:rsidRPr="00F84A8C" w:rsidRDefault="007D3196" w:rsidP="007D3196">
      <w:pPr>
        <w:rPr>
          <w:lang w:val="en-US"/>
        </w:rPr>
      </w:pPr>
    </w:p>
    <w:p w14:paraId="147B0F15" w14:textId="7865E42F" w:rsidR="00C07A2B" w:rsidRPr="00F84A8C" w:rsidRDefault="00C07A2B" w:rsidP="00C07A2B">
      <w:pPr>
        <w:pStyle w:val="Heading3"/>
        <w:rPr>
          <w:lang w:val="en-US"/>
        </w:rPr>
      </w:pPr>
      <w:bookmarkStart w:id="9" w:name="_Toc155091203"/>
      <w:r w:rsidRPr="00F84A8C">
        <w:rPr>
          <w:lang w:val="en-US"/>
        </w:rPr>
        <w:t>Concept</w:t>
      </w:r>
      <w:bookmarkEnd w:id="9"/>
    </w:p>
    <w:p w14:paraId="68971BC0" w14:textId="48875BA3" w:rsidR="00C07A2B" w:rsidRPr="00F84A8C" w:rsidRDefault="00C07A2B" w:rsidP="00C07A2B">
      <w:pPr>
        <w:pStyle w:val="Heading4"/>
        <w:rPr>
          <w:lang w:val="en-US"/>
        </w:rPr>
      </w:pPr>
      <w:r w:rsidRPr="00F84A8C">
        <w:rPr>
          <w:lang w:val="en-US"/>
        </w:rPr>
        <w:t>Figure</w:t>
      </w:r>
    </w:p>
    <w:p w14:paraId="533A4865" w14:textId="7487D76E" w:rsidR="00C07A2B" w:rsidRPr="00F84A8C" w:rsidRDefault="00C07A2B" w:rsidP="00C07A2B">
      <w:pPr>
        <w:pStyle w:val="Heading4"/>
        <w:rPr>
          <w:lang w:val="en-US"/>
        </w:rPr>
      </w:pPr>
      <w:r w:rsidRPr="00F84A8C">
        <w:rPr>
          <w:lang w:val="en-US"/>
        </w:rPr>
        <w:t>Position</w:t>
      </w:r>
    </w:p>
    <w:p w14:paraId="039D42C8" w14:textId="528B886C" w:rsidR="007D3196" w:rsidRPr="00F84A8C" w:rsidRDefault="007D3196" w:rsidP="007D3196">
      <w:pPr>
        <w:rPr>
          <w:lang w:val="en-US"/>
        </w:rPr>
      </w:pPr>
      <w:r w:rsidRPr="00F84A8C">
        <w:rPr>
          <w:lang w:val="en-US"/>
        </w:rPr>
        <w:t xml:space="preserve">The position of the buttons and the chess pieces have a separate grid to arrange them. The grid for the buttons ranges from row and column one to eight. Whereas </w:t>
      </w:r>
      <w:r w:rsidR="00961FCA" w:rsidRPr="00F84A8C">
        <w:rPr>
          <w:lang w:val="en-US"/>
        </w:rPr>
        <w:t xml:space="preserve">the grid arranging the pieces range from row and column zero to seven. This is because computers start counting from zero. So, when comparing the two </w:t>
      </w:r>
      <w:r w:rsidR="005E2103" w:rsidRPr="00F84A8C">
        <w:rPr>
          <w:lang w:val="en-US"/>
        </w:rPr>
        <w:t>grids</w:t>
      </w:r>
      <w:r w:rsidR="00961FCA" w:rsidRPr="00F84A8C">
        <w:rPr>
          <w:lang w:val="en-US"/>
        </w:rPr>
        <w:t>, we must subtract one from the grid of the buttons to correspond to the grid utilized by the pieces.</w:t>
      </w:r>
    </w:p>
    <w:p w14:paraId="1A1D6072" w14:textId="77777777" w:rsidR="007D3196" w:rsidRPr="00F84A8C" w:rsidRDefault="00F16D7D" w:rsidP="007D3196">
      <w:pPr>
        <w:keepNext/>
        <w:rPr>
          <w:lang w:val="en-US"/>
        </w:rPr>
      </w:pPr>
      <w:r w:rsidRPr="00F84A8C">
        <w:rPr>
          <w:noProof/>
          <w:lang w:val="en-US"/>
        </w:rPr>
        <w:drawing>
          <wp:inline distT="0" distB="0" distL="0" distR="0" wp14:anchorId="49326A35" wp14:editId="1B761DAC">
            <wp:extent cx="2586704" cy="2592000"/>
            <wp:effectExtent l="0" t="0" r="4445" b="0"/>
            <wp:docPr id="1466504883" name="Picture 22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04883" name="Picture 22" descr="A screenshot of a game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49" t="2621" r="23001" b="1619"/>
                    <a:stretch/>
                  </pic:blipFill>
                  <pic:spPr bwMode="auto">
                    <a:xfrm>
                      <a:off x="0" y="0"/>
                      <a:ext cx="2586704" cy="25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9C43C" w14:textId="457025CB" w:rsidR="007D3196" w:rsidRPr="00F84A8C" w:rsidRDefault="007D3196" w:rsidP="007D3196">
      <w:pPr>
        <w:pStyle w:val="Caption"/>
        <w:rPr>
          <w:lang w:val="en-US"/>
        </w:rPr>
      </w:pPr>
      <w:r w:rsidRPr="00F84A8C">
        <w:rPr>
          <w:lang w:val="en-US"/>
        </w:rPr>
        <w:t xml:space="preserve">Figure </w:t>
      </w:r>
      <w:r w:rsidRPr="00F84A8C">
        <w:rPr>
          <w:lang w:val="en-US"/>
        </w:rPr>
        <w:fldChar w:fldCharType="begin"/>
      </w:r>
      <w:r w:rsidRPr="00F84A8C">
        <w:rPr>
          <w:lang w:val="en-US"/>
        </w:rPr>
        <w:instrText xml:space="preserve"> SEQ Figure \* ARABIC </w:instrText>
      </w:r>
      <w:r w:rsidRPr="00F84A8C">
        <w:rPr>
          <w:lang w:val="en-US"/>
        </w:rPr>
        <w:fldChar w:fldCharType="separate"/>
      </w:r>
      <w:r w:rsidRPr="00F84A8C">
        <w:rPr>
          <w:noProof/>
          <w:lang w:val="en-US"/>
        </w:rPr>
        <w:t>1</w:t>
      </w:r>
      <w:r w:rsidRPr="00F84A8C">
        <w:rPr>
          <w:lang w:val="en-US"/>
        </w:rPr>
        <w:fldChar w:fldCharType="end"/>
      </w:r>
      <w:r w:rsidRPr="00F84A8C">
        <w:rPr>
          <w:lang w:val="en-US"/>
        </w:rPr>
        <w:t xml:space="preserve"> </w:t>
      </w:r>
      <w:r w:rsidR="00961FCA" w:rsidRPr="00F84A8C">
        <w:rPr>
          <w:lang w:val="en-US"/>
        </w:rPr>
        <w:t>This is the grid used by the buttons.</w:t>
      </w:r>
    </w:p>
    <w:p w14:paraId="457D5CE7" w14:textId="3605DDDE" w:rsidR="00F16D7D" w:rsidRPr="00F84A8C" w:rsidRDefault="007D3196" w:rsidP="00F16D7D">
      <w:pPr>
        <w:rPr>
          <w:lang w:val="en-US"/>
        </w:rPr>
      </w:pPr>
      <w:r w:rsidRPr="00F84A8C">
        <w:rPr>
          <w:lang w:val="en-US"/>
        </w:rPr>
        <w:t xml:space="preserve">  </w:t>
      </w:r>
    </w:p>
    <w:p w14:paraId="782E790A" w14:textId="77777777" w:rsidR="007D3196" w:rsidRPr="00F84A8C" w:rsidRDefault="007D3196" w:rsidP="007D3196">
      <w:pPr>
        <w:pStyle w:val="Heading4"/>
        <w:numPr>
          <w:ilvl w:val="0"/>
          <w:numId w:val="0"/>
        </w:numPr>
        <w:ind w:left="864" w:hanging="864"/>
        <w:rPr>
          <w:lang w:val="en-US"/>
        </w:rPr>
      </w:pPr>
      <w:r w:rsidRPr="00F84A8C">
        <w:rPr>
          <w:noProof/>
          <w:lang w:val="en-US"/>
        </w:rPr>
        <w:drawing>
          <wp:inline distT="0" distB="0" distL="0" distR="0" wp14:anchorId="11DB9AA5" wp14:editId="49033787">
            <wp:extent cx="2597474" cy="2592000"/>
            <wp:effectExtent l="0" t="0" r="0" b="0"/>
            <wp:docPr id="1474009080" name="Picture 1" descr="A game of chess with a checkerboard and chess piec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09080" name="Picture 1" descr="A game of chess with a checkerboard and chess pieces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18" t="5608" r="24823" b="5047"/>
                    <a:stretch/>
                  </pic:blipFill>
                  <pic:spPr bwMode="auto">
                    <a:xfrm>
                      <a:off x="0" y="0"/>
                      <a:ext cx="2597474" cy="25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C5A86" w14:textId="0D134680" w:rsidR="00961FCA" w:rsidRPr="00F84A8C" w:rsidRDefault="007D3196" w:rsidP="00961FCA">
      <w:pPr>
        <w:pStyle w:val="Caption"/>
        <w:rPr>
          <w:lang w:val="en-US"/>
        </w:rPr>
      </w:pPr>
      <w:r w:rsidRPr="00F84A8C">
        <w:rPr>
          <w:lang w:val="en-US"/>
        </w:rPr>
        <w:t xml:space="preserve">Figure </w:t>
      </w:r>
      <w:r w:rsidRPr="00F84A8C">
        <w:rPr>
          <w:lang w:val="en-US"/>
        </w:rPr>
        <w:fldChar w:fldCharType="begin"/>
      </w:r>
      <w:r w:rsidRPr="00F84A8C">
        <w:rPr>
          <w:lang w:val="en-US"/>
        </w:rPr>
        <w:instrText xml:space="preserve"> SEQ Figure \* ARABIC </w:instrText>
      </w:r>
      <w:r w:rsidRPr="00F84A8C">
        <w:rPr>
          <w:lang w:val="en-US"/>
        </w:rPr>
        <w:fldChar w:fldCharType="separate"/>
      </w:r>
      <w:r w:rsidRPr="00F84A8C">
        <w:rPr>
          <w:noProof/>
          <w:lang w:val="en-US"/>
        </w:rPr>
        <w:t>2</w:t>
      </w:r>
      <w:r w:rsidRPr="00F84A8C">
        <w:rPr>
          <w:lang w:val="en-US"/>
        </w:rPr>
        <w:fldChar w:fldCharType="end"/>
      </w:r>
      <w:r w:rsidR="00961FCA" w:rsidRPr="00F84A8C">
        <w:rPr>
          <w:lang w:val="en-US"/>
        </w:rPr>
        <w:t xml:space="preserve"> This is the grid used by the pieces.</w:t>
      </w:r>
    </w:p>
    <w:p w14:paraId="57287486" w14:textId="77777777" w:rsidR="00961FCA" w:rsidRPr="00F84A8C" w:rsidRDefault="00961FCA" w:rsidP="00961FCA">
      <w:pPr>
        <w:rPr>
          <w:lang w:val="en-US"/>
        </w:rPr>
      </w:pPr>
    </w:p>
    <w:p w14:paraId="3FC8FA9E" w14:textId="7402027C" w:rsidR="00961FCA" w:rsidRPr="00F84A8C" w:rsidRDefault="00961FCA" w:rsidP="00961FCA">
      <w:pPr>
        <w:rPr>
          <w:lang w:val="en-US"/>
        </w:rPr>
      </w:pPr>
      <w:r w:rsidRPr="00F84A8C">
        <w:rPr>
          <w:lang w:val="en-US"/>
        </w:rPr>
        <w:lastRenderedPageBreak/>
        <w:t xml:space="preserve">In the code the chess pieces are stored as individual objects </w:t>
      </w:r>
      <w:r w:rsidR="005E2103">
        <w:rPr>
          <w:lang w:val="en-US"/>
        </w:rPr>
        <w:t>of</w:t>
      </w:r>
      <w:r w:rsidRPr="00F84A8C">
        <w:rPr>
          <w:lang w:val="en-US"/>
        </w:rPr>
        <w:t xml:space="preserve"> the Figure class. If we want to interact with the piece, we must call them by their name. The pieces are named the following way.</w:t>
      </w:r>
    </w:p>
    <w:p w14:paraId="5274621C" w14:textId="77777777" w:rsidR="007D3196" w:rsidRPr="00F84A8C" w:rsidRDefault="007D3196" w:rsidP="007D3196">
      <w:pPr>
        <w:pStyle w:val="Heading4"/>
        <w:numPr>
          <w:ilvl w:val="0"/>
          <w:numId w:val="0"/>
        </w:numPr>
        <w:ind w:left="864" w:hanging="864"/>
        <w:rPr>
          <w:lang w:val="en-US"/>
        </w:rPr>
      </w:pPr>
      <w:r w:rsidRPr="00F84A8C">
        <w:rPr>
          <w:lang w:val="en-US"/>
        </w:rPr>
        <w:t xml:space="preserve"> </w:t>
      </w:r>
      <w:r w:rsidRPr="00F84A8C">
        <w:rPr>
          <w:noProof/>
          <w:lang w:val="en-US"/>
        </w:rPr>
        <w:drawing>
          <wp:inline distT="0" distB="0" distL="0" distR="0" wp14:anchorId="2B7E818B" wp14:editId="52595AF5">
            <wp:extent cx="2608139" cy="2592000"/>
            <wp:effectExtent l="0" t="0" r="0" b="0"/>
            <wp:docPr id="1185063227" name="Picture 2" descr="A green and white checkered board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63227" name="Picture 2" descr="A green and white checkered board with numbers and letters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19" t="5981" r="24924" b="5218"/>
                    <a:stretch/>
                  </pic:blipFill>
                  <pic:spPr bwMode="auto">
                    <a:xfrm>
                      <a:off x="0" y="0"/>
                      <a:ext cx="2608139" cy="25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35098" w14:textId="6795FC9E" w:rsidR="007D3196" w:rsidRPr="00F84A8C" w:rsidRDefault="007D3196" w:rsidP="007D3196">
      <w:pPr>
        <w:pStyle w:val="Caption"/>
        <w:rPr>
          <w:lang w:val="en-US"/>
        </w:rPr>
      </w:pPr>
      <w:r w:rsidRPr="00F84A8C">
        <w:rPr>
          <w:lang w:val="en-US"/>
        </w:rPr>
        <w:t xml:space="preserve">Figure </w:t>
      </w:r>
      <w:r w:rsidRPr="00F84A8C">
        <w:rPr>
          <w:lang w:val="en-US"/>
        </w:rPr>
        <w:fldChar w:fldCharType="begin"/>
      </w:r>
      <w:r w:rsidRPr="00F84A8C">
        <w:rPr>
          <w:lang w:val="en-US"/>
        </w:rPr>
        <w:instrText xml:space="preserve"> SEQ Figure \* ARABIC </w:instrText>
      </w:r>
      <w:r w:rsidRPr="00F84A8C">
        <w:rPr>
          <w:lang w:val="en-US"/>
        </w:rPr>
        <w:fldChar w:fldCharType="separate"/>
      </w:r>
      <w:r w:rsidRPr="00F84A8C">
        <w:rPr>
          <w:noProof/>
          <w:lang w:val="en-US"/>
        </w:rPr>
        <w:t>3</w:t>
      </w:r>
      <w:r w:rsidRPr="00F84A8C">
        <w:rPr>
          <w:lang w:val="en-US"/>
        </w:rPr>
        <w:fldChar w:fldCharType="end"/>
      </w:r>
      <w:r w:rsidRPr="00F84A8C">
        <w:rPr>
          <w:lang w:val="en-US"/>
        </w:rPr>
        <w:t xml:space="preserve"> </w:t>
      </w:r>
      <w:r w:rsidR="00961FCA" w:rsidRPr="00F84A8C">
        <w:rPr>
          <w:lang w:val="en-US"/>
        </w:rPr>
        <w:t>The pieces are named this way.</w:t>
      </w:r>
    </w:p>
    <w:p w14:paraId="46E19103" w14:textId="094DE855" w:rsidR="007D3196" w:rsidRPr="00F84A8C" w:rsidRDefault="007D3196" w:rsidP="007D3196">
      <w:pPr>
        <w:rPr>
          <w:lang w:val="en-US"/>
        </w:rPr>
      </w:pPr>
      <w:r w:rsidRPr="00F84A8C">
        <w:rPr>
          <w:lang w:val="en-US"/>
        </w:rPr>
        <w:t xml:space="preserve"> </w:t>
      </w:r>
    </w:p>
    <w:p w14:paraId="6488FBB5" w14:textId="68A31681" w:rsidR="00C07A2B" w:rsidRPr="00F84A8C" w:rsidRDefault="00C07A2B" w:rsidP="00C07A2B">
      <w:pPr>
        <w:pStyle w:val="Heading4"/>
        <w:rPr>
          <w:lang w:val="en-US"/>
        </w:rPr>
      </w:pPr>
      <w:r w:rsidRPr="00F84A8C">
        <w:rPr>
          <w:lang w:val="en-US"/>
        </w:rPr>
        <w:t>Chessboard</w:t>
      </w:r>
    </w:p>
    <w:p w14:paraId="3BEE3D50" w14:textId="2BB73476" w:rsidR="00C07A2B" w:rsidRPr="00F84A8C" w:rsidRDefault="00C07A2B" w:rsidP="00C07A2B">
      <w:pPr>
        <w:pStyle w:val="Heading4"/>
        <w:rPr>
          <w:lang w:val="en-US"/>
        </w:rPr>
      </w:pPr>
      <w:r w:rsidRPr="00F84A8C">
        <w:rPr>
          <w:lang w:val="en-US"/>
        </w:rPr>
        <w:t>Turn</w:t>
      </w:r>
    </w:p>
    <w:p w14:paraId="39233088" w14:textId="77777777" w:rsidR="00835251" w:rsidRPr="00F84A8C" w:rsidRDefault="00835251" w:rsidP="00961FCA">
      <w:pPr>
        <w:rPr>
          <w:lang w:val="en-US"/>
        </w:rPr>
      </w:pPr>
      <w:r w:rsidRPr="00F84A8C">
        <w:rPr>
          <w:lang w:val="en-US"/>
        </w:rPr>
        <w:t>In the game of chess, each player makes the move one after the other.</w:t>
      </w:r>
    </w:p>
    <w:p w14:paraId="093B0AE2" w14:textId="55C9DCF5" w:rsidR="006241CC" w:rsidRPr="00F84A8C" w:rsidRDefault="00961FCA" w:rsidP="00961FCA">
      <w:pPr>
        <w:rPr>
          <w:lang w:val="en-US"/>
        </w:rPr>
      </w:pPr>
      <w:r w:rsidRPr="00F84A8C">
        <w:rPr>
          <w:lang w:val="en-US"/>
        </w:rPr>
        <w:t>Turn is a variable that the program use</w:t>
      </w:r>
      <w:r w:rsidR="006241CC" w:rsidRPr="00F84A8C">
        <w:rPr>
          <w:lang w:val="en-US"/>
        </w:rPr>
        <w:t>s</w:t>
      </w:r>
      <w:r w:rsidRPr="00F84A8C">
        <w:rPr>
          <w:lang w:val="en-US"/>
        </w:rPr>
        <w:t xml:space="preserve"> to determine which player is making the next move.</w:t>
      </w:r>
      <w:r w:rsidR="006241CC" w:rsidRPr="00F84A8C">
        <w:rPr>
          <w:lang w:val="en-US"/>
        </w:rPr>
        <w:t xml:space="preserve"> </w:t>
      </w:r>
      <w:r w:rsidR="00835251" w:rsidRPr="00F84A8C">
        <w:rPr>
          <w:lang w:val="en-US"/>
        </w:rPr>
        <w:t>This variable is important to check whether the move played is legitimate.</w:t>
      </w:r>
      <w:r w:rsidR="00835251" w:rsidRPr="00F84A8C">
        <w:rPr>
          <w:lang w:val="en-US"/>
        </w:rPr>
        <w:t xml:space="preserve"> </w:t>
      </w:r>
      <w:r w:rsidR="00835251" w:rsidRPr="00F84A8C">
        <w:rPr>
          <w:lang w:val="en-US"/>
        </w:rPr>
        <w:t>The turn variable can be set to “W” (for white) or “B” (for black).</w:t>
      </w:r>
      <w:r w:rsidR="00835251" w:rsidRPr="00F84A8C">
        <w:rPr>
          <w:lang w:val="en-US"/>
        </w:rPr>
        <w:t xml:space="preserve"> If a legit move has been played, the Turn must change to the other value. If the player does not make a valid move, the program must not change the value of this variable.</w:t>
      </w:r>
    </w:p>
    <w:p w14:paraId="34FB5667" w14:textId="5CDDE863" w:rsidR="00C07A2B" w:rsidRPr="00F84A8C" w:rsidRDefault="00C07A2B" w:rsidP="00C07A2B">
      <w:pPr>
        <w:pStyle w:val="Heading4"/>
        <w:rPr>
          <w:lang w:val="en-US"/>
        </w:rPr>
      </w:pPr>
      <w:r w:rsidRPr="00F84A8C">
        <w:rPr>
          <w:lang w:val="en-US"/>
        </w:rPr>
        <w:t>Control Flow</w:t>
      </w:r>
    </w:p>
    <w:p w14:paraId="4F9B899B" w14:textId="40434203" w:rsidR="00C07A2B" w:rsidRPr="00F84A8C" w:rsidRDefault="00C07A2B" w:rsidP="00C07A2B">
      <w:pPr>
        <w:pStyle w:val="Heading4"/>
        <w:rPr>
          <w:lang w:val="en-US"/>
        </w:rPr>
      </w:pPr>
      <w:r w:rsidRPr="00F84A8C">
        <w:rPr>
          <w:lang w:val="en-US"/>
        </w:rPr>
        <w:t>Error Handling</w:t>
      </w:r>
    </w:p>
    <w:p w14:paraId="667A994D" w14:textId="2C4D224F" w:rsidR="00835251" w:rsidRDefault="00835251" w:rsidP="00835251">
      <w:pPr>
        <w:rPr>
          <w:lang w:val="en-US"/>
        </w:rPr>
      </w:pPr>
      <w:r w:rsidRPr="00F84A8C">
        <w:rPr>
          <w:lang w:val="en-US"/>
        </w:rPr>
        <w:t>A well-written code must deal with its errors</w:t>
      </w:r>
      <w:r w:rsidR="00F84A8C" w:rsidRPr="00F84A8C">
        <w:rPr>
          <w:lang w:val="en-US"/>
        </w:rPr>
        <w:t xml:space="preserve">. </w:t>
      </w:r>
      <w:r w:rsidR="00F84A8C" w:rsidRPr="00F84A8C">
        <w:rPr>
          <w:lang w:val="en-US"/>
        </w:rPr>
        <w:t>If an error occurs, the program freezes and the user can no longer interact with it.</w:t>
      </w:r>
      <w:r w:rsidR="00F84A8C" w:rsidRPr="00F84A8C">
        <w:rPr>
          <w:lang w:val="en-US"/>
        </w:rPr>
        <w:t xml:space="preserve"> </w:t>
      </w:r>
      <w:r w:rsidR="00F84A8C" w:rsidRPr="00F84A8C">
        <w:rPr>
          <w:lang w:val="en-US"/>
        </w:rPr>
        <w:t>This leaves the user with no idea what caused the problem.</w:t>
      </w:r>
      <w:r w:rsidR="00F84A8C">
        <w:rPr>
          <w:lang w:val="en-US"/>
        </w:rPr>
        <w:t xml:space="preserve"> </w:t>
      </w:r>
      <w:r w:rsidR="00F84A8C" w:rsidRPr="00F84A8C">
        <w:rPr>
          <w:lang w:val="en-US"/>
        </w:rPr>
        <w:t>To prevent this, the original chess code introduces a variable called “error”.</w:t>
      </w:r>
      <w:r w:rsidR="00F84A8C">
        <w:rPr>
          <w:lang w:val="en-US"/>
        </w:rPr>
        <w:t xml:space="preserve"> </w:t>
      </w:r>
      <w:r w:rsidR="00F84A8C" w:rsidRPr="00F84A8C">
        <w:rPr>
          <w:lang w:val="en-US"/>
        </w:rPr>
        <w:t>This variable is used to tell the user what problem occurred while interacting with the program.</w:t>
      </w:r>
      <w:r w:rsidR="00F84A8C">
        <w:rPr>
          <w:lang w:val="en-US"/>
        </w:rPr>
        <w:t xml:space="preserve"> </w:t>
      </w:r>
      <w:r w:rsidR="00F84A8C" w:rsidRPr="00F84A8C">
        <w:rPr>
          <w:lang w:val="en-US"/>
        </w:rPr>
        <w:t>The program continues to run and since the user is informed about the problem, he can avoid it.</w:t>
      </w:r>
      <w:r w:rsidR="00F84A8C">
        <w:rPr>
          <w:lang w:val="en-US"/>
        </w:rPr>
        <w:t xml:space="preserve"> The error variable can be equal to four values.</w:t>
      </w:r>
    </w:p>
    <w:p w14:paraId="38EB6EEE" w14:textId="22D56062" w:rsidR="00F84A8C" w:rsidRDefault="00F84A8C" w:rsidP="00835251">
      <w:pPr>
        <w:rPr>
          <w:lang w:val="en-US"/>
        </w:rPr>
      </w:pPr>
      <w:r w:rsidRPr="00F84A8C">
        <w:rPr>
          <w:lang w:val="en-US"/>
        </w:rPr>
        <w:t>If the error is set to "1", the provided move was invalid.</w:t>
      </w:r>
    </w:p>
    <w:p w14:paraId="7D0415EB" w14:textId="496941D8" w:rsidR="005E2103" w:rsidRDefault="005E2103" w:rsidP="00835251">
      <w:pPr>
        <w:rPr>
          <w:lang w:val="en-US"/>
        </w:rPr>
      </w:pPr>
      <w:r>
        <w:rPr>
          <w:lang w:val="en-US"/>
        </w:rPr>
        <w:t>When the error equals “2”, the game is over.</w:t>
      </w:r>
    </w:p>
    <w:p w14:paraId="7C3C340C" w14:textId="2ED3D2CB" w:rsidR="005E2103" w:rsidRDefault="005E2103" w:rsidP="00835251">
      <w:pPr>
        <w:rPr>
          <w:lang w:val="en-US"/>
        </w:rPr>
      </w:pPr>
      <w:r>
        <w:rPr>
          <w:lang w:val="en-US"/>
        </w:rPr>
        <w:t>In the case where the error is “3”, the king is in check.</w:t>
      </w:r>
    </w:p>
    <w:p w14:paraId="0FBD945C" w14:textId="07FB18E0" w:rsidR="005E2103" w:rsidRDefault="005E2103" w:rsidP="00835251">
      <w:pPr>
        <w:rPr>
          <w:lang w:val="en-US"/>
        </w:rPr>
      </w:pPr>
      <w:r>
        <w:rPr>
          <w:lang w:val="en-US"/>
        </w:rPr>
        <w:t>Should the error be equal to “4”, there is a checkmate.</w:t>
      </w:r>
    </w:p>
    <w:p w14:paraId="366C2536" w14:textId="77777777" w:rsidR="005E2103" w:rsidRDefault="005E2103" w:rsidP="00835251">
      <w:pPr>
        <w:rPr>
          <w:lang w:val="en-US"/>
        </w:rPr>
      </w:pPr>
    </w:p>
    <w:p w14:paraId="2E4246CB" w14:textId="7F41A27B" w:rsidR="009A2ACE" w:rsidRPr="00F84A8C" w:rsidRDefault="00C07A2B" w:rsidP="00EA589D">
      <w:pPr>
        <w:pStyle w:val="Heading2"/>
        <w:rPr>
          <w:lang w:val="en-US"/>
        </w:rPr>
      </w:pPr>
      <w:bookmarkStart w:id="10" w:name="_Toc155091204"/>
      <w:r w:rsidRPr="00F84A8C">
        <w:rPr>
          <w:lang w:val="en-US"/>
        </w:rPr>
        <w:lastRenderedPageBreak/>
        <w:t>GUI</w:t>
      </w:r>
      <w:bookmarkEnd w:id="10"/>
    </w:p>
    <w:p w14:paraId="2AFC8860" w14:textId="4C91798E" w:rsidR="00F16D7D" w:rsidRDefault="005E2103" w:rsidP="00F16D7D">
      <w:pPr>
        <w:pStyle w:val="Heading3"/>
        <w:rPr>
          <w:lang w:val="en-US"/>
        </w:rPr>
      </w:pPr>
      <w:bookmarkStart w:id="11" w:name="_Toc155091205"/>
      <w:r>
        <w:rPr>
          <w:lang w:val="en-US"/>
        </w:rPr>
        <w:t>Overview</w:t>
      </w:r>
      <w:bookmarkEnd w:id="11"/>
    </w:p>
    <w:p w14:paraId="1174B9F1" w14:textId="1325621F" w:rsidR="005E2103" w:rsidRPr="005E2103" w:rsidRDefault="005E2103" w:rsidP="005E2103">
      <w:pPr>
        <w:rPr>
          <w:lang w:val="en-US"/>
        </w:rPr>
      </w:pPr>
      <w:proofErr w:type="spellStart"/>
      <w:r>
        <w:rPr>
          <w:lang w:val="en-US"/>
        </w:rPr>
        <w:t>Tkinter</w:t>
      </w:r>
      <w:proofErr w:type="spellEnd"/>
    </w:p>
    <w:p w14:paraId="3E7198B0" w14:textId="77777777" w:rsidR="00F16D7D" w:rsidRPr="00F84A8C" w:rsidRDefault="00F16D7D" w:rsidP="00F16D7D">
      <w:pPr>
        <w:pStyle w:val="Heading3"/>
        <w:rPr>
          <w:rFonts w:cs="Arial"/>
          <w:color w:val="444444"/>
          <w:sz w:val="19"/>
          <w:szCs w:val="19"/>
          <w:lang w:val="en-US"/>
        </w:rPr>
      </w:pPr>
      <w:bookmarkStart w:id="12" w:name="_Toc155091206"/>
      <w:r w:rsidRPr="00F84A8C">
        <w:rPr>
          <w:lang w:val="en-US"/>
        </w:rPr>
        <w:t>Visualization Chess Pieces</w:t>
      </w:r>
      <w:bookmarkEnd w:id="12"/>
    </w:p>
    <w:p w14:paraId="60D9AB57" w14:textId="77777777" w:rsidR="00F16D7D" w:rsidRPr="00F84A8C" w:rsidRDefault="00F16D7D" w:rsidP="00F16D7D">
      <w:pPr>
        <w:pStyle w:val="Heading3"/>
        <w:rPr>
          <w:rFonts w:cs="Arial"/>
          <w:color w:val="444444"/>
          <w:sz w:val="19"/>
          <w:szCs w:val="19"/>
          <w:lang w:val="en-US"/>
        </w:rPr>
      </w:pPr>
      <w:bookmarkStart w:id="13" w:name="_Toc155091207"/>
      <w:r w:rsidRPr="00F84A8C">
        <w:rPr>
          <w:rFonts w:cs="Arial"/>
          <w:color w:val="444444"/>
          <w:sz w:val="19"/>
          <w:szCs w:val="19"/>
          <w:lang w:val="en-US"/>
        </w:rPr>
        <w:t>Visualization Chessboard</w:t>
      </w:r>
      <w:bookmarkEnd w:id="13"/>
    </w:p>
    <w:p w14:paraId="67890916" w14:textId="77777777" w:rsidR="005E2103" w:rsidRDefault="00F16D7D" w:rsidP="00F16D7D">
      <w:pPr>
        <w:pStyle w:val="Heading3"/>
        <w:rPr>
          <w:rFonts w:cs="Arial"/>
          <w:color w:val="444444"/>
          <w:sz w:val="19"/>
          <w:szCs w:val="19"/>
          <w:lang w:val="en-US"/>
        </w:rPr>
      </w:pPr>
      <w:bookmarkStart w:id="14" w:name="_Toc155091208"/>
      <w:r w:rsidRPr="00F84A8C">
        <w:rPr>
          <w:rFonts w:cs="Arial"/>
          <w:color w:val="444444"/>
          <w:sz w:val="19"/>
          <w:szCs w:val="19"/>
          <w:lang w:val="en-US"/>
        </w:rPr>
        <w:t>Update Game after a move</w:t>
      </w:r>
      <w:bookmarkEnd w:id="14"/>
    </w:p>
    <w:p w14:paraId="2FC63C6B" w14:textId="77777777" w:rsidR="005E2103" w:rsidRDefault="005E2103" w:rsidP="005E2103">
      <w:pPr>
        <w:pStyle w:val="Heading3"/>
        <w:numPr>
          <w:ilvl w:val="0"/>
          <w:numId w:val="0"/>
        </w:numPr>
        <w:ind w:left="720"/>
        <w:rPr>
          <w:rFonts w:cs="Arial"/>
          <w:color w:val="444444"/>
          <w:sz w:val="19"/>
          <w:szCs w:val="19"/>
          <w:lang w:val="en-US"/>
        </w:rPr>
      </w:pPr>
    </w:p>
    <w:p w14:paraId="40C17665" w14:textId="740B6CDB" w:rsidR="009A2ACE" w:rsidRPr="00F84A8C" w:rsidRDefault="005E2103" w:rsidP="005E2103">
      <w:pPr>
        <w:pStyle w:val="Heading2"/>
        <w:rPr>
          <w:lang w:val="en-US"/>
        </w:rPr>
      </w:pPr>
      <w:bookmarkStart w:id="15" w:name="_Toc155091209"/>
      <w:r>
        <w:rPr>
          <w:lang w:val="en-US"/>
        </w:rPr>
        <w:t>Function catalog</w:t>
      </w:r>
      <w:bookmarkEnd w:id="15"/>
      <w:r w:rsidR="009A2ACE" w:rsidRPr="00F84A8C">
        <w:rPr>
          <w:lang w:val="en-US"/>
        </w:rPr>
        <w:br w:type="page"/>
      </w:r>
    </w:p>
    <w:p w14:paraId="58E7E7F1" w14:textId="2B6B0D30" w:rsidR="009A2ACE" w:rsidRPr="00F84A8C" w:rsidRDefault="00094606" w:rsidP="00EA589D">
      <w:pPr>
        <w:pStyle w:val="Heading1"/>
        <w:rPr>
          <w:lang w:val="en-US"/>
        </w:rPr>
      </w:pPr>
      <w:bookmarkStart w:id="16" w:name="_Toc155091210"/>
      <w:r w:rsidRPr="00F84A8C">
        <w:rPr>
          <w:lang w:val="en-US"/>
        </w:rPr>
        <w:lastRenderedPageBreak/>
        <w:t>C</w:t>
      </w:r>
      <w:r w:rsidR="00F16D7D" w:rsidRPr="00F84A8C">
        <w:rPr>
          <w:lang w:val="en-US"/>
        </w:rPr>
        <w:t>olor Chess</w:t>
      </w:r>
      <w:bookmarkEnd w:id="16"/>
    </w:p>
    <w:p w14:paraId="01E2D48E" w14:textId="77777777" w:rsidR="009A2ACE" w:rsidRPr="00F84A8C" w:rsidRDefault="009A2ACE" w:rsidP="009A2ACE">
      <w:pPr>
        <w:rPr>
          <w:rFonts w:cs="Arial"/>
          <w:color w:val="444444"/>
          <w:sz w:val="19"/>
          <w:szCs w:val="19"/>
          <w:lang w:val="en-US"/>
        </w:rPr>
      </w:pPr>
      <w:r w:rsidRPr="00F84A8C">
        <w:rPr>
          <w:rFonts w:cs="Arial"/>
          <w:color w:val="444444"/>
          <w:sz w:val="19"/>
          <w:szCs w:val="19"/>
          <w:lang w:val="en-US"/>
        </w:rPr>
        <w:br w:type="page"/>
      </w:r>
    </w:p>
    <w:p w14:paraId="760106C7" w14:textId="6A2CE0E1" w:rsidR="009A2ACE" w:rsidRPr="00F84A8C" w:rsidRDefault="00094606" w:rsidP="00EA589D">
      <w:pPr>
        <w:pStyle w:val="Heading1"/>
        <w:rPr>
          <w:lang w:val="en-US"/>
        </w:rPr>
      </w:pPr>
      <w:bookmarkStart w:id="17" w:name="_Toc155091211"/>
      <w:r w:rsidRPr="00F84A8C">
        <w:rPr>
          <w:lang w:val="en-US"/>
        </w:rPr>
        <w:lastRenderedPageBreak/>
        <w:t>Cha</w:t>
      </w:r>
      <w:r w:rsidR="00F16D7D" w:rsidRPr="00F84A8C">
        <w:rPr>
          <w:lang w:val="en-US"/>
        </w:rPr>
        <w:t>otic Chess</w:t>
      </w:r>
      <w:bookmarkEnd w:id="17"/>
    </w:p>
    <w:p w14:paraId="206DED2B" w14:textId="7B81237E" w:rsidR="009A2ACE" w:rsidRPr="00F84A8C" w:rsidRDefault="00F16D7D" w:rsidP="00EA589D">
      <w:pPr>
        <w:pStyle w:val="Heading2"/>
        <w:rPr>
          <w:lang w:val="en-US"/>
        </w:rPr>
      </w:pPr>
      <w:bookmarkStart w:id="18" w:name="_Toc155091212"/>
      <w:r w:rsidRPr="00F84A8C">
        <w:rPr>
          <w:lang w:val="en-US"/>
        </w:rPr>
        <w:t>Rules of Chaotic Chess</w:t>
      </w:r>
      <w:bookmarkEnd w:id="18"/>
    </w:p>
    <w:p w14:paraId="74166871" w14:textId="5F34247C" w:rsidR="00F16D7D" w:rsidRPr="00F84A8C" w:rsidRDefault="00F16D7D" w:rsidP="00F16D7D">
      <w:pPr>
        <w:pStyle w:val="Heading3"/>
        <w:rPr>
          <w:lang w:val="en-US"/>
        </w:rPr>
      </w:pPr>
      <w:bookmarkStart w:id="19" w:name="_Toc155091213"/>
      <w:r w:rsidRPr="00F84A8C">
        <w:rPr>
          <w:lang w:val="en-US"/>
        </w:rPr>
        <w:t>Barrier</w:t>
      </w:r>
      <w:bookmarkEnd w:id="19"/>
    </w:p>
    <w:p w14:paraId="400D768C" w14:textId="1BD42F17" w:rsidR="00F16D7D" w:rsidRPr="00F84A8C" w:rsidRDefault="00F16D7D" w:rsidP="00F16D7D">
      <w:pPr>
        <w:pStyle w:val="Heading3"/>
        <w:rPr>
          <w:lang w:val="en-US"/>
        </w:rPr>
      </w:pPr>
      <w:bookmarkStart w:id="20" w:name="_Toc155091214"/>
      <w:r w:rsidRPr="00F84A8C">
        <w:rPr>
          <w:lang w:val="en-US"/>
        </w:rPr>
        <w:t>Shield</w:t>
      </w:r>
      <w:bookmarkEnd w:id="20"/>
    </w:p>
    <w:p w14:paraId="553D27D5" w14:textId="20A05833" w:rsidR="00F16D7D" w:rsidRPr="00F84A8C" w:rsidRDefault="00F16D7D" w:rsidP="00F16D7D">
      <w:pPr>
        <w:pStyle w:val="Heading3"/>
        <w:rPr>
          <w:lang w:val="en-US"/>
        </w:rPr>
      </w:pPr>
      <w:bookmarkStart w:id="21" w:name="_Toc155091215"/>
      <w:r w:rsidRPr="00F84A8C">
        <w:rPr>
          <w:lang w:val="en-US"/>
        </w:rPr>
        <w:t>Coin</w:t>
      </w:r>
      <w:bookmarkEnd w:id="21"/>
    </w:p>
    <w:p w14:paraId="49676EE0" w14:textId="1D678EC4" w:rsidR="00F16D7D" w:rsidRPr="00F84A8C" w:rsidRDefault="00F16D7D" w:rsidP="00F16D7D">
      <w:pPr>
        <w:pStyle w:val="Heading3"/>
        <w:rPr>
          <w:lang w:val="en-US"/>
        </w:rPr>
      </w:pPr>
      <w:bookmarkStart w:id="22" w:name="_Toc155091216"/>
      <w:r w:rsidRPr="00F84A8C">
        <w:rPr>
          <w:lang w:val="en-US"/>
        </w:rPr>
        <w:t>Bomb</w:t>
      </w:r>
      <w:bookmarkEnd w:id="22"/>
    </w:p>
    <w:p w14:paraId="3430522E" w14:textId="7B6A2D0A" w:rsidR="009A2ACE" w:rsidRPr="00F84A8C" w:rsidRDefault="00F16D7D" w:rsidP="00EA589D">
      <w:pPr>
        <w:pStyle w:val="Heading2"/>
        <w:rPr>
          <w:lang w:val="en-US"/>
        </w:rPr>
      </w:pPr>
      <w:bookmarkStart w:id="23" w:name="_Toc155091217"/>
      <w:r w:rsidRPr="00F84A8C">
        <w:rPr>
          <w:lang w:val="en-US"/>
        </w:rPr>
        <w:t>Implementation of Chaotic Chess</w:t>
      </w:r>
      <w:bookmarkEnd w:id="23"/>
    </w:p>
    <w:p w14:paraId="70D61164" w14:textId="4A7D03FA" w:rsidR="00F16D7D" w:rsidRPr="00F84A8C" w:rsidRDefault="00F16D7D" w:rsidP="00F16D7D">
      <w:pPr>
        <w:pStyle w:val="Heading3"/>
        <w:rPr>
          <w:lang w:val="en-US"/>
        </w:rPr>
      </w:pPr>
      <w:bookmarkStart w:id="24" w:name="_Toc155091218"/>
      <w:r w:rsidRPr="00F84A8C">
        <w:rPr>
          <w:lang w:val="en-US"/>
        </w:rPr>
        <w:t>Overview</w:t>
      </w:r>
      <w:bookmarkEnd w:id="24"/>
    </w:p>
    <w:p w14:paraId="0613C954" w14:textId="24C104C7" w:rsidR="00F16D7D" w:rsidRPr="00F84A8C" w:rsidRDefault="00F16D7D" w:rsidP="00F16D7D">
      <w:pPr>
        <w:pStyle w:val="Heading4"/>
        <w:rPr>
          <w:lang w:val="en-US"/>
        </w:rPr>
      </w:pPr>
      <w:r w:rsidRPr="00F84A8C">
        <w:rPr>
          <w:lang w:val="en-US"/>
        </w:rPr>
        <w:t>Modules</w:t>
      </w:r>
    </w:p>
    <w:p w14:paraId="592147DD" w14:textId="7B66AFAC" w:rsidR="00F16D7D" w:rsidRPr="00F84A8C" w:rsidRDefault="00F16D7D" w:rsidP="00F16D7D">
      <w:pPr>
        <w:pStyle w:val="Heading4"/>
        <w:rPr>
          <w:lang w:val="en-US"/>
        </w:rPr>
      </w:pPr>
      <w:r w:rsidRPr="00F84A8C">
        <w:rPr>
          <w:lang w:val="en-US"/>
        </w:rPr>
        <w:t>Differences In Chess Code</w:t>
      </w:r>
    </w:p>
    <w:p w14:paraId="65F5A034" w14:textId="1098C3FA" w:rsidR="00F16D7D" w:rsidRPr="00F84A8C" w:rsidRDefault="00F16D7D" w:rsidP="00F16D7D">
      <w:pPr>
        <w:pStyle w:val="Heading4"/>
        <w:rPr>
          <w:lang w:val="en-US"/>
        </w:rPr>
      </w:pPr>
      <w:r w:rsidRPr="00F84A8C">
        <w:rPr>
          <w:lang w:val="en-US"/>
        </w:rPr>
        <w:t>Usage Of Initial Chess Code</w:t>
      </w:r>
    </w:p>
    <w:p w14:paraId="50F789F4" w14:textId="15B8C413" w:rsidR="00F16D7D" w:rsidRPr="00F84A8C" w:rsidRDefault="00F16D7D" w:rsidP="00F16D7D">
      <w:pPr>
        <w:pStyle w:val="Heading3"/>
        <w:rPr>
          <w:lang w:val="en-US"/>
        </w:rPr>
      </w:pPr>
      <w:bookmarkStart w:id="25" w:name="_Toc155091219"/>
      <w:r w:rsidRPr="00F84A8C">
        <w:rPr>
          <w:lang w:val="en-US"/>
        </w:rPr>
        <w:t>Barrier</w:t>
      </w:r>
      <w:bookmarkEnd w:id="25"/>
    </w:p>
    <w:p w14:paraId="0533E48A" w14:textId="488A555C" w:rsidR="00F16D7D" w:rsidRPr="00F84A8C" w:rsidRDefault="00F16D7D" w:rsidP="00F16D7D">
      <w:pPr>
        <w:pStyle w:val="Heading3"/>
        <w:rPr>
          <w:lang w:val="en-US"/>
        </w:rPr>
      </w:pPr>
      <w:bookmarkStart w:id="26" w:name="_Toc155091220"/>
      <w:r w:rsidRPr="00F84A8C">
        <w:rPr>
          <w:lang w:val="en-US"/>
        </w:rPr>
        <w:t>Shield</w:t>
      </w:r>
      <w:bookmarkEnd w:id="26"/>
    </w:p>
    <w:p w14:paraId="36967050" w14:textId="2C0EB3F0" w:rsidR="00F16D7D" w:rsidRPr="00F84A8C" w:rsidRDefault="00F16D7D" w:rsidP="00F16D7D">
      <w:pPr>
        <w:pStyle w:val="Heading3"/>
        <w:rPr>
          <w:lang w:val="en-US"/>
        </w:rPr>
      </w:pPr>
      <w:bookmarkStart w:id="27" w:name="_Toc155091221"/>
      <w:r w:rsidRPr="00F84A8C">
        <w:rPr>
          <w:lang w:val="en-US"/>
        </w:rPr>
        <w:t>Coin</w:t>
      </w:r>
      <w:bookmarkEnd w:id="27"/>
    </w:p>
    <w:p w14:paraId="449D35E3" w14:textId="6FDB4447" w:rsidR="00F16D7D" w:rsidRPr="00F84A8C" w:rsidRDefault="00F16D7D" w:rsidP="00F16D7D">
      <w:pPr>
        <w:pStyle w:val="Heading3"/>
        <w:rPr>
          <w:lang w:val="en-US"/>
        </w:rPr>
      </w:pPr>
      <w:bookmarkStart w:id="28" w:name="_Toc155091222"/>
      <w:r w:rsidRPr="00F84A8C">
        <w:rPr>
          <w:lang w:val="en-US"/>
        </w:rPr>
        <w:t>Bomb</w:t>
      </w:r>
      <w:bookmarkEnd w:id="28"/>
    </w:p>
    <w:p w14:paraId="3CCD7418" w14:textId="77777777" w:rsidR="009A2ACE" w:rsidRPr="00F84A8C" w:rsidRDefault="009A2ACE" w:rsidP="009A2ACE">
      <w:pPr>
        <w:rPr>
          <w:rFonts w:cs="Arial"/>
          <w:color w:val="444444"/>
          <w:sz w:val="19"/>
          <w:szCs w:val="19"/>
          <w:lang w:val="en-US"/>
        </w:rPr>
      </w:pPr>
      <w:r w:rsidRPr="00F84A8C">
        <w:rPr>
          <w:rFonts w:cs="Arial"/>
          <w:color w:val="444444"/>
          <w:sz w:val="19"/>
          <w:szCs w:val="19"/>
          <w:lang w:val="en-US"/>
        </w:rPr>
        <w:br w:type="page"/>
      </w:r>
    </w:p>
    <w:p w14:paraId="30EB9E34" w14:textId="77777777" w:rsidR="009A2ACE" w:rsidRPr="00F84A8C" w:rsidRDefault="00094606" w:rsidP="00EA589D">
      <w:pPr>
        <w:pStyle w:val="Heading1"/>
        <w:rPr>
          <w:lang w:val="en-US"/>
        </w:rPr>
      </w:pPr>
      <w:bookmarkStart w:id="29" w:name="_Toc155091223"/>
      <w:r w:rsidRPr="00F84A8C">
        <w:rPr>
          <w:lang w:val="en-US"/>
        </w:rPr>
        <w:lastRenderedPageBreak/>
        <w:t>Summary</w:t>
      </w:r>
      <w:bookmarkEnd w:id="29"/>
    </w:p>
    <w:p w14:paraId="5A20F06E" w14:textId="77777777" w:rsidR="009A2ACE" w:rsidRPr="00F84A8C" w:rsidRDefault="009A2ACE" w:rsidP="009A2ACE">
      <w:pPr>
        <w:rPr>
          <w:rFonts w:cs="Arial"/>
          <w:color w:val="444444"/>
          <w:sz w:val="19"/>
          <w:szCs w:val="19"/>
          <w:lang w:val="en-US"/>
        </w:rPr>
      </w:pPr>
    </w:p>
    <w:p w14:paraId="3CB48700" w14:textId="77777777" w:rsidR="00EA589D" w:rsidRPr="00F84A8C" w:rsidRDefault="00EA589D" w:rsidP="009A2ACE">
      <w:pPr>
        <w:rPr>
          <w:rFonts w:cs="Arial"/>
          <w:color w:val="444444"/>
          <w:sz w:val="19"/>
          <w:szCs w:val="19"/>
          <w:lang w:val="en-US"/>
        </w:rPr>
        <w:sectPr w:rsidR="00EA589D" w:rsidRPr="00F84A8C" w:rsidSect="00762BF7">
          <w:headerReference w:type="default" r:id="rId16"/>
          <w:pgSz w:w="11906" w:h="16838"/>
          <w:pgMar w:top="1418" w:right="1134" w:bottom="1134" w:left="1701" w:header="709" w:footer="709" w:gutter="0"/>
          <w:pgNumType w:start="1"/>
          <w:cols w:space="708"/>
          <w:docGrid w:linePitch="360"/>
        </w:sectPr>
      </w:pPr>
    </w:p>
    <w:p w14:paraId="74ABD913" w14:textId="77777777" w:rsidR="009A2ACE" w:rsidRPr="00F84A8C" w:rsidRDefault="00094606" w:rsidP="007B33AF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bookmarkStart w:id="30" w:name="_Toc155091224"/>
      <w:r w:rsidRPr="00F84A8C">
        <w:rPr>
          <w:lang w:val="en-US"/>
        </w:rPr>
        <w:lastRenderedPageBreak/>
        <w:t>Bibliography</w:t>
      </w:r>
      <w:bookmarkEnd w:id="30"/>
    </w:p>
    <w:p w14:paraId="7FB39214" w14:textId="77777777" w:rsidR="00604FD4" w:rsidRPr="00F84A8C" w:rsidRDefault="00604FD4" w:rsidP="00604FD4">
      <w:pPr>
        <w:rPr>
          <w:lang w:val="en-US"/>
        </w:rPr>
      </w:pPr>
    </w:p>
    <w:p w14:paraId="48A987B1" w14:textId="77777777" w:rsidR="008666AE" w:rsidRPr="00F84A8C" w:rsidRDefault="00604FD4" w:rsidP="008666AE">
      <w:pPr>
        <w:pStyle w:val="Bibliography"/>
        <w:ind w:left="720" w:hanging="720"/>
        <w:rPr>
          <w:noProof/>
          <w:sz w:val="24"/>
          <w:szCs w:val="24"/>
          <w:lang w:val="en-US"/>
        </w:rPr>
      </w:pPr>
      <w:r w:rsidRPr="00F84A8C">
        <w:rPr>
          <w:rFonts w:cs="Arial"/>
          <w:color w:val="444444"/>
          <w:sz w:val="19"/>
          <w:szCs w:val="19"/>
          <w:lang w:val="en-US"/>
        </w:rPr>
        <w:fldChar w:fldCharType="begin"/>
      </w:r>
      <w:r w:rsidRPr="00F84A8C">
        <w:rPr>
          <w:rFonts w:cs="Arial"/>
          <w:color w:val="444444"/>
          <w:sz w:val="19"/>
          <w:szCs w:val="19"/>
          <w:lang w:val="en-US"/>
        </w:rPr>
        <w:instrText xml:space="preserve"> BIBLIOGRAPHY  \l 2055 </w:instrText>
      </w:r>
      <w:r w:rsidRPr="00F84A8C">
        <w:rPr>
          <w:rFonts w:cs="Arial"/>
          <w:color w:val="444444"/>
          <w:sz w:val="19"/>
          <w:szCs w:val="19"/>
          <w:lang w:val="en-US"/>
        </w:rPr>
        <w:fldChar w:fldCharType="separate"/>
      </w:r>
      <w:r w:rsidR="008666AE" w:rsidRPr="00F84A8C">
        <w:rPr>
          <w:noProof/>
          <w:lang w:val="en-US"/>
        </w:rPr>
        <w:t xml:space="preserve">Bonati, P., &amp; Hadorn, R. (2009). </w:t>
      </w:r>
      <w:r w:rsidR="008666AE" w:rsidRPr="00F84A8C">
        <w:rPr>
          <w:i/>
          <w:iCs/>
          <w:noProof/>
          <w:lang w:val="en-US"/>
        </w:rPr>
        <w:t>Matura- und andere selbständige Arbeiten betreuen</w:t>
      </w:r>
      <w:r w:rsidR="008666AE" w:rsidRPr="00F84A8C">
        <w:rPr>
          <w:noProof/>
          <w:lang w:val="en-US"/>
        </w:rPr>
        <w:t xml:space="preserve"> (2. Auflage ed.). Bern: Heb Verlag AG.</w:t>
      </w:r>
    </w:p>
    <w:p w14:paraId="2AC766A5" w14:textId="77777777" w:rsidR="008666AE" w:rsidRPr="00F84A8C" w:rsidRDefault="008666AE" w:rsidP="008666AE">
      <w:pPr>
        <w:pStyle w:val="Bibliography"/>
        <w:ind w:left="720" w:hanging="720"/>
        <w:rPr>
          <w:noProof/>
          <w:lang w:val="en-US"/>
        </w:rPr>
      </w:pPr>
      <w:r w:rsidRPr="00F84A8C">
        <w:rPr>
          <w:noProof/>
          <w:lang w:val="en-US"/>
        </w:rPr>
        <w:t xml:space="preserve">Metzger, P. (2010). </w:t>
      </w:r>
      <w:r w:rsidRPr="00F84A8C">
        <w:rPr>
          <w:i/>
          <w:iCs/>
          <w:noProof/>
          <w:lang w:val="en-US"/>
        </w:rPr>
        <w:t>Abschlussarbeiten.</w:t>
      </w:r>
      <w:r w:rsidRPr="00F84A8C">
        <w:rPr>
          <w:noProof/>
          <w:lang w:val="en-US"/>
        </w:rPr>
        <w:t xml:space="preserve"> Aarau: Sauerländer.</w:t>
      </w:r>
    </w:p>
    <w:p w14:paraId="3EB99D83" w14:textId="77777777" w:rsidR="008666AE" w:rsidRPr="00F84A8C" w:rsidRDefault="008666AE" w:rsidP="008666AE">
      <w:pPr>
        <w:pStyle w:val="Bibliography"/>
        <w:ind w:left="720" w:hanging="720"/>
        <w:rPr>
          <w:noProof/>
          <w:lang w:val="en-US"/>
        </w:rPr>
      </w:pPr>
      <w:r w:rsidRPr="00F84A8C">
        <w:rPr>
          <w:i/>
          <w:iCs/>
          <w:noProof/>
          <w:lang w:val="en-US"/>
        </w:rPr>
        <w:t>Panorama</w:t>
      </w:r>
      <w:r w:rsidRPr="00F84A8C">
        <w:rPr>
          <w:noProof/>
          <w:lang w:val="en-US"/>
        </w:rPr>
        <w:t>. (2015, December 15). Retrieved December 6, 2019, from Statistik Schweiz - Panorama: http://www.bfs.admin.ch/bfs/portal/de/index/themen/01/01/pan.html</w:t>
      </w:r>
    </w:p>
    <w:p w14:paraId="488A65D4" w14:textId="77777777" w:rsidR="009A2ACE" w:rsidRPr="00F84A8C" w:rsidRDefault="00604FD4" w:rsidP="008666AE">
      <w:pPr>
        <w:rPr>
          <w:rFonts w:cs="Arial"/>
          <w:color w:val="444444"/>
          <w:sz w:val="19"/>
          <w:szCs w:val="19"/>
          <w:lang w:val="en-US"/>
        </w:rPr>
      </w:pPr>
      <w:r w:rsidRPr="00F84A8C">
        <w:rPr>
          <w:rFonts w:cs="Arial"/>
          <w:color w:val="444444"/>
          <w:sz w:val="19"/>
          <w:szCs w:val="19"/>
          <w:lang w:val="en-US"/>
        </w:rPr>
        <w:fldChar w:fldCharType="end"/>
      </w:r>
      <w:r w:rsidR="009A2ACE" w:rsidRPr="00F84A8C">
        <w:rPr>
          <w:rFonts w:cs="Arial"/>
          <w:color w:val="444444"/>
          <w:sz w:val="19"/>
          <w:szCs w:val="19"/>
          <w:lang w:val="en-US"/>
        </w:rPr>
        <w:br w:type="page"/>
      </w:r>
    </w:p>
    <w:p w14:paraId="00716091" w14:textId="77777777" w:rsidR="009A2ACE" w:rsidRPr="00F84A8C" w:rsidRDefault="00094606" w:rsidP="007B33AF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bookmarkStart w:id="31" w:name="_Toc155091225"/>
      <w:r w:rsidRPr="00F84A8C">
        <w:rPr>
          <w:lang w:val="en-US"/>
        </w:rPr>
        <w:lastRenderedPageBreak/>
        <w:t>Table of Figures</w:t>
      </w:r>
      <w:bookmarkEnd w:id="31"/>
    </w:p>
    <w:p w14:paraId="18925965" w14:textId="77777777" w:rsidR="00604FD4" w:rsidRPr="00F84A8C" w:rsidRDefault="00604FD4" w:rsidP="009A2ACE">
      <w:pPr>
        <w:rPr>
          <w:rFonts w:cs="Arial"/>
          <w:color w:val="444444"/>
          <w:sz w:val="19"/>
          <w:szCs w:val="19"/>
          <w:lang w:val="en-US"/>
        </w:rPr>
      </w:pPr>
    </w:p>
    <w:p w14:paraId="417C2C71" w14:textId="77777777" w:rsidR="009B1D29" w:rsidRPr="00F84A8C" w:rsidRDefault="00604FD4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color w:val="auto"/>
          <w:lang w:val="en-US" w:eastAsia="de-CH"/>
        </w:rPr>
      </w:pPr>
      <w:r w:rsidRPr="00F84A8C">
        <w:rPr>
          <w:rFonts w:cs="Arial"/>
          <w:color w:val="444444"/>
          <w:sz w:val="19"/>
          <w:szCs w:val="19"/>
          <w:lang w:val="en-US"/>
        </w:rPr>
        <w:fldChar w:fldCharType="begin"/>
      </w:r>
      <w:r w:rsidRPr="00F84A8C">
        <w:rPr>
          <w:rFonts w:cs="Arial"/>
          <w:color w:val="444444"/>
          <w:sz w:val="19"/>
          <w:szCs w:val="19"/>
          <w:lang w:val="en-US"/>
        </w:rPr>
        <w:instrText xml:space="preserve"> TOC \h \z \c "Figure" </w:instrText>
      </w:r>
      <w:r w:rsidRPr="00F84A8C">
        <w:rPr>
          <w:rFonts w:cs="Arial"/>
          <w:color w:val="444444"/>
          <w:sz w:val="19"/>
          <w:szCs w:val="19"/>
          <w:lang w:val="en-US"/>
        </w:rPr>
        <w:fldChar w:fldCharType="separate"/>
      </w:r>
      <w:hyperlink r:id="rId17" w:anchor="_Toc454176099" w:history="1">
        <w:r w:rsidR="009B1D29" w:rsidRPr="00F84A8C">
          <w:rPr>
            <w:rStyle w:val="Hyperlink"/>
            <w:noProof/>
            <w:lang w:val="en-US"/>
          </w:rPr>
          <w:t>Figure 1: Demographics of Switzerland in 1900 and 2014</w:t>
        </w:r>
        <w:r w:rsidR="009B1D29" w:rsidRPr="00F84A8C">
          <w:rPr>
            <w:noProof/>
            <w:webHidden/>
            <w:lang w:val="en-US"/>
          </w:rPr>
          <w:tab/>
        </w:r>
        <w:r w:rsidR="009B1D29" w:rsidRPr="00F84A8C">
          <w:rPr>
            <w:noProof/>
            <w:webHidden/>
            <w:lang w:val="en-US"/>
          </w:rPr>
          <w:fldChar w:fldCharType="begin"/>
        </w:r>
        <w:r w:rsidR="009B1D29" w:rsidRPr="00F84A8C">
          <w:rPr>
            <w:noProof/>
            <w:webHidden/>
            <w:lang w:val="en-US"/>
          </w:rPr>
          <w:instrText xml:space="preserve"> PAGEREF _Toc454176099 \h </w:instrText>
        </w:r>
        <w:r w:rsidR="009B1D29" w:rsidRPr="00F84A8C">
          <w:rPr>
            <w:noProof/>
            <w:webHidden/>
            <w:lang w:val="en-US"/>
          </w:rPr>
        </w:r>
        <w:r w:rsidR="009B1D29" w:rsidRPr="00F84A8C">
          <w:rPr>
            <w:noProof/>
            <w:webHidden/>
            <w:lang w:val="en-US"/>
          </w:rPr>
          <w:fldChar w:fldCharType="separate"/>
        </w:r>
        <w:r w:rsidR="009B1D29" w:rsidRPr="00F84A8C">
          <w:rPr>
            <w:noProof/>
            <w:webHidden/>
            <w:lang w:val="en-US"/>
          </w:rPr>
          <w:t>3</w:t>
        </w:r>
        <w:r w:rsidR="009B1D29" w:rsidRPr="00F84A8C">
          <w:rPr>
            <w:noProof/>
            <w:webHidden/>
            <w:lang w:val="en-US"/>
          </w:rPr>
          <w:fldChar w:fldCharType="end"/>
        </w:r>
      </w:hyperlink>
    </w:p>
    <w:p w14:paraId="53C1CB98" w14:textId="77777777" w:rsidR="009A2ACE" w:rsidRPr="00F84A8C" w:rsidRDefault="00604FD4" w:rsidP="009A2ACE">
      <w:pPr>
        <w:rPr>
          <w:rFonts w:cs="Arial"/>
          <w:color w:val="444444"/>
          <w:sz w:val="19"/>
          <w:szCs w:val="19"/>
          <w:lang w:val="en-US"/>
        </w:rPr>
      </w:pPr>
      <w:r w:rsidRPr="00F84A8C">
        <w:rPr>
          <w:rFonts w:cs="Arial"/>
          <w:color w:val="444444"/>
          <w:sz w:val="19"/>
          <w:szCs w:val="19"/>
          <w:lang w:val="en-US"/>
        </w:rPr>
        <w:fldChar w:fldCharType="end"/>
      </w:r>
      <w:r w:rsidR="009A2ACE" w:rsidRPr="00F84A8C">
        <w:rPr>
          <w:rFonts w:cs="Arial"/>
          <w:color w:val="444444"/>
          <w:sz w:val="19"/>
          <w:szCs w:val="19"/>
          <w:lang w:val="en-US"/>
        </w:rPr>
        <w:br w:type="page"/>
      </w:r>
    </w:p>
    <w:p w14:paraId="4CAC74F6" w14:textId="77777777" w:rsidR="009A2ACE" w:rsidRPr="00F84A8C" w:rsidRDefault="00094606" w:rsidP="007B33AF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bookmarkStart w:id="32" w:name="_Toc155091226"/>
      <w:r w:rsidRPr="00F84A8C">
        <w:rPr>
          <w:lang w:val="en-US"/>
        </w:rPr>
        <w:lastRenderedPageBreak/>
        <w:t>Appendix</w:t>
      </w:r>
      <w:bookmarkEnd w:id="32"/>
    </w:p>
    <w:p w14:paraId="0F0FED0B" w14:textId="77777777" w:rsidR="009A2ACE" w:rsidRPr="00F84A8C" w:rsidRDefault="00094606" w:rsidP="007B33AF">
      <w:pPr>
        <w:pStyle w:val="Heading2"/>
        <w:numPr>
          <w:ilvl w:val="1"/>
          <w:numId w:val="1"/>
        </w:numPr>
        <w:rPr>
          <w:lang w:val="en-US"/>
        </w:rPr>
      </w:pPr>
      <w:bookmarkStart w:id="33" w:name="_Toc155091227"/>
      <w:r w:rsidRPr="00F84A8C">
        <w:rPr>
          <w:lang w:val="en-US"/>
        </w:rPr>
        <w:t>Appendix</w:t>
      </w:r>
      <w:r w:rsidR="009A2ACE" w:rsidRPr="00F84A8C">
        <w:rPr>
          <w:lang w:val="en-US"/>
        </w:rPr>
        <w:t xml:space="preserve"> 1</w:t>
      </w:r>
      <w:bookmarkEnd w:id="33"/>
    </w:p>
    <w:p w14:paraId="71057325" w14:textId="56B737AD" w:rsidR="00604FD4" w:rsidRPr="00F84A8C" w:rsidRDefault="00C07A2B" w:rsidP="00604FD4">
      <w:pPr>
        <w:rPr>
          <w:lang w:val="en-US"/>
        </w:rPr>
      </w:pPr>
      <w:r w:rsidRPr="00F84A8C">
        <w:rPr>
          <w:noProof/>
          <w:lang w:val="en-US" w:eastAsia="de-CH"/>
        </w:rPr>
        <w:tab/>
      </w:r>
      <w:r w:rsidR="00604FD4" w:rsidRPr="00F84A8C">
        <w:rPr>
          <w:noProof/>
          <w:lang w:val="en-US" w:eastAsia="de-CH"/>
        </w:rPr>
        <w:drawing>
          <wp:inline distT="0" distB="0" distL="0" distR="0" wp14:anchorId="4885C3CB" wp14:editId="36792D52">
            <wp:extent cx="5912641" cy="3597044"/>
            <wp:effectExtent l="0" t="0" r="571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hang 1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21" cy="36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3C76" w14:textId="77777777" w:rsidR="00604FD4" w:rsidRPr="00F84A8C" w:rsidRDefault="00604FD4" w:rsidP="00604FD4">
      <w:pPr>
        <w:rPr>
          <w:lang w:val="en-US"/>
        </w:rPr>
      </w:pPr>
    </w:p>
    <w:p w14:paraId="3E5F7BF8" w14:textId="77777777" w:rsidR="008E048D" w:rsidRPr="00F84A8C" w:rsidRDefault="008E048D" w:rsidP="008E048D">
      <w:pPr>
        <w:pStyle w:val="Heading2"/>
        <w:numPr>
          <w:ilvl w:val="0"/>
          <w:numId w:val="0"/>
        </w:numPr>
        <w:rPr>
          <w:lang w:val="en-US"/>
        </w:rPr>
      </w:pPr>
      <w:r w:rsidRPr="00F84A8C">
        <w:rPr>
          <w:lang w:val="en-US"/>
        </w:rPr>
        <w:br w:type="page"/>
      </w:r>
    </w:p>
    <w:p w14:paraId="7023B1BB" w14:textId="77777777" w:rsidR="009A2ACE" w:rsidRPr="00F84A8C" w:rsidRDefault="00094606" w:rsidP="008E048D">
      <w:pPr>
        <w:pStyle w:val="Heading2"/>
        <w:numPr>
          <w:ilvl w:val="1"/>
          <w:numId w:val="1"/>
        </w:numPr>
        <w:rPr>
          <w:lang w:val="en-US"/>
        </w:rPr>
      </w:pPr>
      <w:bookmarkStart w:id="34" w:name="_Toc155091228"/>
      <w:r w:rsidRPr="00F84A8C">
        <w:rPr>
          <w:lang w:val="en-US"/>
        </w:rPr>
        <w:lastRenderedPageBreak/>
        <w:t xml:space="preserve">Appendix </w:t>
      </w:r>
      <w:r w:rsidR="009A2ACE" w:rsidRPr="00F84A8C">
        <w:rPr>
          <w:lang w:val="en-US"/>
        </w:rPr>
        <w:t>2</w:t>
      </w:r>
      <w:bookmarkEnd w:id="34"/>
    </w:p>
    <w:p w14:paraId="24664E91" w14:textId="77777777" w:rsidR="00604FD4" w:rsidRPr="00F84A8C" w:rsidRDefault="00604FD4" w:rsidP="00604FD4">
      <w:pPr>
        <w:rPr>
          <w:lang w:val="en-US"/>
        </w:rPr>
      </w:pPr>
      <w:r w:rsidRPr="00F84A8C">
        <w:rPr>
          <w:noProof/>
          <w:lang w:val="en-US" w:eastAsia="de-CH"/>
        </w:rPr>
        <w:drawing>
          <wp:inline distT="0" distB="0" distL="0" distR="0" wp14:anchorId="16C5A4C5" wp14:editId="374EC83F">
            <wp:extent cx="5760085" cy="3212465"/>
            <wp:effectExtent l="0" t="0" r="0" b="698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hang 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DF6E" w14:textId="77777777" w:rsidR="00604FD4" w:rsidRPr="00F84A8C" w:rsidRDefault="00604FD4" w:rsidP="00604FD4">
      <w:pPr>
        <w:rPr>
          <w:lang w:val="en-US"/>
        </w:rPr>
      </w:pPr>
    </w:p>
    <w:p w14:paraId="64E82EC3" w14:textId="77777777" w:rsidR="00C15E3B" w:rsidRPr="00F84A8C" w:rsidRDefault="00C15E3B">
      <w:pPr>
        <w:spacing w:after="0" w:line="240" w:lineRule="auto"/>
        <w:jc w:val="left"/>
        <w:rPr>
          <w:rFonts w:ascii="Calibri" w:eastAsiaTheme="majorEastAsia" w:hAnsi="Calibri" w:cstheme="majorBidi"/>
          <w:b/>
          <w:color w:val="2E74B5" w:themeColor="accent1" w:themeShade="BF"/>
          <w:sz w:val="26"/>
          <w:szCs w:val="26"/>
          <w:lang w:val="en-US"/>
        </w:rPr>
      </w:pPr>
      <w:r w:rsidRPr="00F84A8C">
        <w:rPr>
          <w:lang w:val="en-US"/>
        </w:rPr>
        <w:br w:type="page"/>
      </w:r>
    </w:p>
    <w:p w14:paraId="3A56EAB2" w14:textId="77777777" w:rsidR="009A2ACE" w:rsidRPr="00F84A8C" w:rsidRDefault="00094606" w:rsidP="00094606">
      <w:pPr>
        <w:pStyle w:val="Heading2"/>
        <w:numPr>
          <w:ilvl w:val="1"/>
          <w:numId w:val="1"/>
        </w:numPr>
        <w:rPr>
          <w:lang w:val="en-US"/>
        </w:rPr>
      </w:pPr>
      <w:bookmarkStart w:id="35" w:name="_Toc155091229"/>
      <w:r w:rsidRPr="00F84A8C">
        <w:rPr>
          <w:lang w:val="en-US"/>
        </w:rPr>
        <w:lastRenderedPageBreak/>
        <w:t>Declaration of Authenticity</w:t>
      </w:r>
      <w:bookmarkEnd w:id="35"/>
    </w:p>
    <w:p w14:paraId="3376922C" w14:textId="77777777" w:rsidR="00C15E3B" w:rsidRPr="00F84A8C" w:rsidRDefault="00C15E3B" w:rsidP="00C15E3B">
      <w:pPr>
        <w:rPr>
          <w:lang w:val="en-US"/>
        </w:rPr>
      </w:pPr>
    </w:p>
    <w:p w14:paraId="66D25DDA" w14:textId="77777777" w:rsidR="00C15E3B" w:rsidRPr="00F84A8C" w:rsidRDefault="00094606" w:rsidP="00094606">
      <w:pPr>
        <w:rPr>
          <w:lang w:val="en-US"/>
        </w:rPr>
      </w:pPr>
      <w:r w:rsidRPr="00F84A8C">
        <w:rPr>
          <w:lang w:val="en-US"/>
        </w:rPr>
        <w:t>I hereby declare that the work submitted is my own and that all passages and ideas that are not mine have been fully and properly acknowledged.</w:t>
      </w:r>
      <w:r w:rsidRPr="00F84A8C">
        <w:rPr>
          <w:lang w:val="en-US"/>
        </w:rPr>
        <w:cr/>
      </w:r>
    </w:p>
    <w:p w14:paraId="2F67530E" w14:textId="77777777" w:rsidR="00C15E3B" w:rsidRPr="00F84A8C" w:rsidRDefault="00C15E3B" w:rsidP="00C15E3B">
      <w:pPr>
        <w:tabs>
          <w:tab w:val="left" w:pos="8963"/>
        </w:tabs>
        <w:rPr>
          <w:rFonts w:cs="Arial"/>
          <w:lang w:val="en-US"/>
        </w:rPr>
      </w:pPr>
      <w:r w:rsidRPr="00F84A8C">
        <w:rPr>
          <w:rFonts w:cs="Arial"/>
          <w:noProof/>
          <w:sz w:val="20"/>
          <w:szCs w:val="20"/>
          <w:lang w:val="en-US" w:eastAsia="de-CH"/>
        </w:rPr>
        <w:drawing>
          <wp:anchor distT="0" distB="0" distL="114300" distR="114300" simplePos="0" relativeHeight="251663360" behindDoc="1" locked="0" layoutInCell="1" allowOverlap="1" wp14:anchorId="6464F8F1" wp14:editId="10AF3083">
            <wp:simplePos x="0" y="0"/>
            <wp:positionH relativeFrom="column">
              <wp:posOffset>2137068</wp:posOffset>
            </wp:positionH>
            <wp:positionV relativeFrom="paragraph">
              <wp:posOffset>167640</wp:posOffset>
            </wp:positionV>
            <wp:extent cx="2893060" cy="1027430"/>
            <wp:effectExtent l="0" t="0" r="0" b="0"/>
            <wp:wrapTight wrapText="bothSides">
              <wp:wrapPolygon edited="0">
                <wp:start x="12943" y="400"/>
                <wp:lineTo x="2845" y="1201"/>
                <wp:lineTo x="0" y="2803"/>
                <wp:lineTo x="0" y="8811"/>
                <wp:lineTo x="5263" y="14017"/>
                <wp:lineTo x="6400" y="14017"/>
                <wp:lineTo x="4836" y="15619"/>
                <wp:lineTo x="3982" y="17622"/>
                <wp:lineTo x="4125" y="20826"/>
                <wp:lineTo x="4836" y="20826"/>
                <wp:lineTo x="4978" y="20025"/>
                <wp:lineTo x="7254" y="14017"/>
                <wp:lineTo x="19628" y="10813"/>
                <wp:lineTo x="19912" y="8010"/>
                <wp:lineTo x="13939" y="7609"/>
                <wp:lineTo x="14223" y="400"/>
                <wp:lineTo x="12943" y="400"/>
              </wp:wrapPolygon>
            </wp:wrapTight>
            <wp:docPr id="2" name="Grafik 2" descr="http://www.spueredeineenergie.de/Unterschri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spueredeineenergie.de/Unterschrift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A1847" w14:textId="61AC51B4" w:rsidR="00C15E3B" w:rsidRPr="00F84A8C" w:rsidRDefault="00C15E3B" w:rsidP="00094606">
      <w:pPr>
        <w:rPr>
          <w:lang w:val="en-US"/>
        </w:rPr>
      </w:pPr>
      <w:proofErr w:type="spellStart"/>
      <w:r w:rsidRPr="00F84A8C">
        <w:rPr>
          <w:lang w:val="en-US"/>
        </w:rPr>
        <w:t>Mels</w:t>
      </w:r>
      <w:proofErr w:type="spellEnd"/>
      <w:r w:rsidRPr="00F84A8C">
        <w:rPr>
          <w:lang w:val="en-US"/>
        </w:rPr>
        <w:t>, 6.1.</w:t>
      </w:r>
      <w:r w:rsidR="008666AE" w:rsidRPr="00F84A8C">
        <w:rPr>
          <w:lang w:val="en-US"/>
        </w:rPr>
        <w:t>2020</w:t>
      </w:r>
    </w:p>
    <w:p w14:paraId="14B22D9E" w14:textId="77777777" w:rsidR="00C15E3B" w:rsidRPr="00F84A8C" w:rsidRDefault="00C15E3B" w:rsidP="00C15E3B">
      <w:pPr>
        <w:rPr>
          <w:rFonts w:cs="Arial"/>
          <w:color w:val="444444"/>
          <w:sz w:val="19"/>
          <w:szCs w:val="19"/>
          <w:lang w:val="en-US"/>
        </w:rPr>
      </w:pPr>
    </w:p>
    <w:p w14:paraId="128CC75D" w14:textId="77777777" w:rsidR="00C15E3B" w:rsidRPr="00F84A8C" w:rsidRDefault="00C15E3B" w:rsidP="00C15E3B">
      <w:pPr>
        <w:rPr>
          <w:rFonts w:cs="Arial"/>
          <w:color w:val="444444"/>
          <w:sz w:val="19"/>
          <w:szCs w:val="19"/>
          <w:lang w:val="en-US"/>
        </w:rPr>
      </w:pPr>
    </w:p>
    <w:p w14:paraId="3DC900C5" w14:textId="77777777" w:rsidR="00C15E3B" w:rsidRPr="00F84A8C" w:rsidRDefault="00C15E3B" w:rsidP="00C15E3B">
      <w:pPr>
        <w:rPr>
          <w:rFonts w:cs="Arial"/>
          <w:color w:val="444444"/>
          <w:sz w:val="19"/>
          <w:szCs w:val="19"/>
          <w:lang w:val="en-US"/>
        </w:rPr>
      </w:pPr>
    </w:p>
    <w:p w14:paraId="632F5211" w14:textId="77777777" w:rsidR="00C15E3B" w:rsidRPr="00F84A8C" w:rsidRDefault="00C15E3B" w:rsidP="00C15E3B">
      <w:pPr>
        <w:rPr>
          <w:lang w:val="en-US"/>
        </w:rPr>
      </w:pPr>
    </w:p>
    <w:p w14:paraId="296C417A" w14:textId="77777777" w:rsidR="00944E56" w:rsidRPr="00F84A8C" w:rsidRDefault="00944E56" w:rsidP="009A2ACE">
      <w:pPr>
        <w:jc w:val="left"/>
        <w:rPr>
          <w:rFonts w:asciiTheme="minorHAnsi" w:hAnsiTheme="minorHAnsi" w:cstheme="minorHAnsi"/>
          <w:sz w:val="32"/>
          <w:szCs w:val="32"/>
          <w:lang w:val="en-US"/>
        </w:rPr>
      </w:pPr>
    </w:p>
    <w:p w14:paraId="39189CFE" w14:textId="77777777" w:rsidR="007A3C45" w:rsidRPr="00F84A8C" w:rsidRDefault="007A3C45" w:rsidP="003F4F21">
      <w:pPr>
        <w:ind w:left="5670"/>
        <w:jc w:val="left"/>
        <w:rPr>
          <w:lang w:val="en-US"/>
        </w:rPr>
      </w:pPr>
    </w:p>
    <w:sectPr w:rsidR="007A3C45" w:rsidRPr="00F84A8C" w:rsidSect="00762BF7">
      <w:headerReference w:type="default" r:id="rId21"/>
      <w:pgSz w:w="11906" w:h="16838"/>
      <w:pgMar w:top="1418" w:right="1134" w:bottom="1134" w:left="1701" w:header="709" w:footer="709" w:gutter="0"/>
      <w:pgNumType w:fmt="upp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6078C" w14:textId="77777777" w:rsidR="00762BF7" w:rsidRDefault="00762BF7" w:rsidP="003F4F21">
      <w:pPr>
        <w:spacing w:after="0" w:line="240" w:lineRule="auto"/>
      </w:pPr>
      <w:r>
        <w:separator/>
      </w:r>
    </w:p>
  </w:endnote>
  <w:endnote w:type="continuationSeparator" w:id="0">
    <w:p w14:paraId="14B326DB" w14:textId="77777777" w:rsidR="00762BF7" w:rsidRDefault="00762BF7" w:rsidP="003F4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F780C" w14:textId="77777777" w:rsidR="00762BF7" w:rsidRDefault="00762BF7" w:rsidP="003F4F21">
      <w:pPr>
        <w:spacing w:after="0" w:line="240" w:lineRule="auto"/>
      </w:pPr>
      <w:r>
        <w:separator/>
      </w:r>
    </w:p>
  </w:footnote>
  <w:footnote w:type="continuationSeparator" w:id="0">
    <w:p w14:paraId="5DAF97BD" w14:textId="77777777" w:rsidR="00762BF7" w:rsidRDefault="00762BF7" w:rsidP="003F4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988EB" w14:textId="210B31AA" w:rsidR="000C36A4" w:rsidRDefault="0060023E">
    <w:pPr>
      <w:pStyle w:val="Header"/>
    </w:pPr>
    <w:r>
      <w:fldChar w:fldCharType="begin"/>
    </w:r>
    <w:r>
      <w:instrText xml:space="preserve"> STYLEREF  "Überschrift 1"  \* MERGEFORMAT </w:instrText>
    </w:r>
    <w:r>
      <w:fldChar w:fldCharType="separate"/>
    </w:r>
    <w:r w:rsidR="005E2103">
      <w:rPr>
        <w:b/>
        <w:bCs/>
        <w:noProof/>
        <w:lang w:val="en-GB"/>
      </w:rPr>
      <w:t>Error! Use the Home tab to apply Überschrift 1 to the text that you want to appear here.</w:t>
    </w:r>
    <w:r>
      <w:rPr>
        <w:noProof/>
      </w:rPr>
      <w:fldChar w:fldCharType="end"/>
    </w:r>
    <w:r w:rsidR="000C36A4">
      <w:tab/>
    </w:r>
    <w:r w:rsidR="000C36A4">
      <w:tab/>
    </w:r>
    <w:r w:rsidR="000C36A4">
      <w:fldChar w:fldCharType="begin"/>
    </w:r>
    <w:r w:rsidR="000C36A4">
      <w:instrText>PAGE   \* MERGEFORMAT</w:instrText>
    </w:r>
    <w:r w:rsidR="000C36A4">
      <w:fldChar w:fldCharType="separate"/>
    </w:r>
    <w:r w:rsidR="009B1D29" w:rsidRPr="009B1D29">
      <w:rPr>
        <w:noProof/>
        <w:lang w:val="de-DE"/>
      </w:rPr>
      <w:t>III</w:t>
    </w:r>
    <w:r w:rsidR="000C36A4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D8E74" w14:textId="66863286" w:rsidR="000C36A4" w:rsidRDefault="0060023E">
    <w:pPr>
      <w:pStyle w:val="Header"/>
    </w:pPr>
    <w:r>
      <w:fldChar w:fldCharType="begin"/>
    </w:r>
    <w:r>
      <w:instrText xml:space="preserve"> STYLEREF  "Überschrift 1"  \* MERGEFORMAT </w:instrText>
    </w:r>
    <w:r>
      <w:fldChar w:fldCharType="separate"/>
    </w:r>
    <w:r w:rsidR="005E2103">
      <w:rPr>
        <w:b/>
        <w:bCs/>
        <w:noProof/>
        <w:lang w:val="en-GB"/>
      </w:rPr>
      <w:t>Error! Use the Home tab to apply Überschrift 1 to the text that you want to appear here.</w:t>
    </w:r>
    <w:r>
      <w:rPr>
        <w:noProof/>
      </w:rPr>
      <w:fldChar w:fldCharType="end"/>
    </w:r>
    <w:r w:rsidR="000C36A4">
      <w:tab/>
    </w:r>
    <w:r w:rsidR="000C36A4">
      <w:tab/>
    </w:r>
    <w:r w:rsidR="000C36A4">
      <w:fldChar w:fldCharType="begin"/>
    </w:r>
    <w:r w:rsidR="000C36A4">
      <w:instrText>PAGE   \* MERGEFORMAT</w:instrText>
    </w:r>
    <w:r w:rsidR="000C36A4">
      <w:fldChar w:fldCharType="separate"/>
    </w:r>
    <w:r w:rsidR="009B1D29" w:rsidRPr="009B1D29">
      <w:rPr>
        <w:noProof/>
        <w:lang w:val="de-DE"/>
      </w:rPr>
      <w:t>5</w:t>
    </w:r>
    <w:r w:rsidR="000C36A4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EABD9" w14:textId="2612999B" w:rsidR="000C36A4" w:rsidRPr="00ED79A7" w:rsidRDefault="000C36A4">
    <w:pPr>
      <w:pStyle w:val="Header"/>
      <w:rPr>
        <w:sz w:val="20"/>
        <w:szCs w:val="20"/>
      </w:rPr>
    </w:pPr>
    <w:r w:rsidRPr="00ED79A7">
      <w:rPr>
        <w:sz w:val="20"/>
        <w:szCs w:val="20"/>
      </w:rPr>
      <w:fldChar w:fldCharType="begin"/>
    </w:r>
    <w:r w:rsidRPr="00ED79A7">
      <w:rPr>
        <w:sz w:val="20"/>
        <w:szCs w:val="20"/>
      </w:rPr>
      <w:instrText xml:space="preserve"> STYLEREF  "Überschrift 1"  \* MERGEFORMAT </w:instrText>
    </w:r>
    <w:r w:rsidRPr="00ED79A7">
      <w:rPr>
        <w:sz w:val="20"/>
        <w:szCs w:val="20"/>
      </w:rPr>
      <w:fldChar w:fldCharType="separate"/>
    </w:r>
    <w:r w:rsidR="005E2103">
      <w:rPr>
        <w:b/>
        <w:bCs/>
        <w:noProof/>
        <w:sz w:val="20"/>
        <w:szCs w:val="20"/>
        <w:lang w:val="en-GB"/>
      </w:rPr>
      <w:t>Error! Use the Home tab to apply Überschrift 1 to the text that you want to appear here.</w:t>
    </w:r>
    <w:r w:rsidRPr="00ED79A7">
      <w:rPr>
        <w:sz w:val="20"/>
        <w:szCs w:val="20"/>
      </w:rPr>
      <w:fldChar w:fldCharType="end"/>
    </w:r>
    <w:r w:rsidRPr="00ED79A7">
      <w:rPr>
        <w:sz w:val="20"/>
        <w:szCs w:val="20"/>
      </w:rPr>
      <w:tab/>
    </w:r>
    <w:r w:rsidRPr="00ED79A7">
      <w:rPr>
        <w:sz w:val="20"/>
        <w:szCs w:val="20"/>
      </w:rPr>
      <w:tab/>
    </w:r>
    <w:r w:rsidRPr="00ED79A7">
      <w:rPr>
        <w:sz w:val="20"/>
        <w:szCs w:val="20"/>
      </w:rPr>
      <w:fldChar w:fldCharType="begin"/>
    </w:r>
    <w:r w:rsidRPr="00ED79A7">
      <w:rPr>
        <w:sz w:val="20"/>
        <w:szCs w:val="20"/>
      </w:rPr>
      <w:instrText>PAGE   \* MERGEFORMAT</w:instrText>
    </w:r>
    <w:r w:rsidRPr="00ED79A7">
      <w:rPr>
        <w:sz w:val="20"/>
        <w:szCs w:val="20"/>
      </w:rPr>
      <w:fldChar w:fldCharType="separate"/>
    </w:r>
    <w:r w:rsidR="009B1D29" w:rsidRPr="009B1D29">
      <w:rPr>
        <w:noProof/>
        <w:sz w:val="20"/>
        <w:szCs w:val="20"/>
        <w:lang w:val="de-DE"/>
      </w:rPr>
      <w:t>VIII</w:t>
    </w:r>
    <w:r w:rsidRPr="00ED79A7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D394C"/>
    <w:multiLevelType w:val="multilevel"/>
    <w:tmpl w:val="9FC6FC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upperLetter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E1618D1"/>
    <w:multiLevelType w:val="multilevel"/>
    <w:tmpl w:val="9FC6FC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upperLetter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5184D17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123186268">
    <w:abstractNumId w:val="0"/>
  </w:num>
  <w:num w:numId="2" w16cid:durableId="908425342">
    <w:abstractNumId w:val="2"/>
  </w:num>
  <w:num w:numId="3" w16cid:durableId="138152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E56"/>
    <w:rsid w:val="00094606"/>
    <w:rsid w:val="000C36A4"/>
    <w:rsid w:val="00226DDC"/>
    <w:rsid w:val="003604BF"/>
    <w:rsid w:val="00387258"/>
    <w:rsid w:val="00396B5A"/>
    <w:rsid w:val="003F4F21"/>
    <w:rsid w:val="0044200F"/>
    <w:rsid w:val="00547AF8"/>
    <w:rsid w:val="005B42FC"/>
    <w:rsid w:val="005E2103"/>
    <w:rsid w:val="0060023E"/>
    <w:rsid w:val="00604FD4"/>
    <w:rsid w:val="006241CC"/>
    <w:rsid w:val="00630155"/>
    <w:rsid w:val="006A1226"/>
    <w:rsid w:val="006E7A5B"/>
    <w:rsid w:val="00742C1C"/>
    <w:rsid w:val="00762BF7"/>
    <w:rsid w:val="00766BF9"/>
    <w:rsid w:val="007A3C45"/>
    <w:rsid w:val="007B33AF"/>
    <w:rsid w:val="007D3196"/>
    <w:rsid w:val="00823ADE"/>
    <w:rsid w:val="00825E5F"/>
    <w:rsid w:val="00835251"/>
    <w:rsid w:val="008666AE"/>
    <w:rsid w:val="00880813"/>
    <w:rsid w:val="008E048D"/>
    <w:rsid w:val="00944E56"/>
    <w:rsid w:val="00951F0F"/>
    <w:rsid w:val="00961FCA"/>
    <w:rsid w:val="009962FD"/>
    <w:rsid w:val="009A2ACE"/>
    <w:rsid w:val="009B1D29"/>
    <w:rsid w:val="00B7600B"/>
    <w:rsid w:val="00BB6E1E"/>
    <w:rsid w:val="00C07A2B"/>
    <w:rsid w:val="00C15E3B"/>
    <w:rsid w:val="00E21C7D"/>
    <w:rsid w:val="00E65F3C"/>
    <w:rsid w:val="00EA589D"/>
    <w:rsid w:val="00ED79A7"/>
    <w:rsid w:val="00F16D7D"/>
    <w:rsid w:val="00F8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84425C"/>
  <w15:chartTrackingRefBased/>
  <w15:docId w15:val="{918BA37B-3A9A-438A-8DEB-E1BA9A66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F3C"/>
    <w:pPr>
      <w:spacing w:after="120" w:line="288" w:lineRule="auto"/>
      <w:jc w:val="both"/>
    </w:pPr>
    <w:rPr>
      <w:color w:val="0D0D0D" w:themeColor="text1" w:themeTint="F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F3C"/>
    <w:pPr>
      <w:keepNext/>
      <w:keepLines/>
      <w:numPr>
        <w:numId w:val="2"/>
      </w:numPr>
      <w:spacing w:before="480" w:after="0"/>
      <w:outlineLvl w:val="0"/>
    </w:pPr>
    <w:rPr>
      <w:rFonts w:ascii="Calibri" w:eastAsiaTheme="majorEastAsia" w:hAnsi="Calibri" w:cstheme="majorBidi"/>
      <w:b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89D"/>
    <w:pPr>
      <w:keepNext/>
      <w:keepLines/>
      <w:numPr>
        <w:ilvl w:val="1"/>
        <w:numId w:val="2"/>
      </w:numPr>
      <w:spacing w:before="200" w:after="0"/>
      <w:outlineLvl w:val="1"/>
    </w:pPr>
    <w:rPr>
      <w:rFonts w:ascii="Calibri" w:eastAsiaTheme="majorEastAsia" w:hAnsi="Calibr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589D"/>
    <w:pPr>
      <w:keepNext/>
      <w:keepLines/>
      <w:numPr>
        <w:ilvl w:val="2"/>
        <w:numId w:val="2"/>
      </w:numPr>
      <w:spacing w:before="200" w:after="0"/>
      <w:outlineLvl w:val="2"/>
    </w:pPr>
    <w:rPr>
      <w:rFonts w:ascii="Calibri" w:eastAsiaTheme="majorEastAsia" w:hAnsi="Calibri" w:cstheme="majorBidi"/>
      <w:b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589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589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89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89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89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89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F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F21"/>
    <w:rPr>
      <w:color w:val="0D0D0D" w:themeColor="text1" w:themeTint="F2"/>
    </w:rPr>
  </w:style>
  <w:style w:type="paragraph" w:styleId="Footer">
    <w:name w:val="footer"/>
    <w:basedOn w:val="Normal"/>
    <w:link w:val="FooterChar"/>
    <w:uiPriority w:val="99"/>
    <w:unhideWhenUsed/>
    <w:rsid w:val="003F4F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F21"/>
    <w:rPr>
      <w:color w:val="0D0D0D" w:themeColor="text1" w:themeTint="F2"/>
    </w:rPr>
  </w:style>
  <w:style w:type="paragraph" w:styleId="NoSpacing">
    <w:name w:val="No Spacing"/>
    <w:link w:val="NoSpacingChar"/>
    <w:uiPriority w:val="1"/>
    <w:qFormat/>
    <w:rsid w:val="003F4F21"/>
    <w:rPr>
      <w:rFonts w:asciiTheme="minorHAnsi" w:eastAsiaTheme="minorEastAsia" w:hAnsiTheme="minorHAnsi"/>
      <w:lang w:eastAsia="de-CH"/>
    </w:rPr>
  </w:style>
  <w:style w:type="character" w:customStyle="1" w:styleId="NoSpacingChar">
    <w:name w:val="No Spacing Char"/>
    <w:basedOn w:val="DefaultParagraphFont"/>
    <w:link w:val="NoSpacing"/>
    <w:uiPriority w:val="1"/>
    <w:rsid w:val="003F4F21"/>
    <w:rPr>
      <w:rFonts w:asciiTheme="minorHAnsi" w:eastAsiaTheme="minorEastAsia" w:hAnsiTheme="minorHAnsi"/>
      <w:lang w:eastAsia="de-CH"/>
    </w:rPr>
  </w:style>
  <w:style w:type="paragraph" w:styleId="ListParagraph">
    <w:name w:val="List Paragraph"/>
    <w:basedOn w:val="Normal"/>
    <w:uiPriority w:val="34"/>
    <w:qFormat/>
    <w:rsid w:val="009A2A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5F3C"/>
    <w:rPr>
      <w:rFonts w:ascii="Calibri" w:eastAsiaTheme="majorEastAsia" w:hAnsi="Calibri" w:cstheme="majorBidi"/>
      <w:b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589D"/>
    <w:rPr>
      <w:rFonts w:ascii="Calibri" w:eastAsiaTheme="majorEastAsia" w:hAnsi="Calibri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589D"/>
    <w:rPr>
      <w:rFonts w:ascii="Calibri" w:eastAsiaTheme="majorEastAsia" w:hAnsi="Calibri" w:cstheme="majorBidi"/>
      <w:b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A589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A589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89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89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8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8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A1226"/>
    <w:pPr>
      <w:spacing w:after="0" w:line="240" w:lineRule="auto"/>
    </w:pPr>
    <w:rPr>
      <w:i/>
      <w:iCs/>
      <w:color w:val="1F4E79" w:themeColor="accent1" w:themeShade="80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C36A4"/>
    <w:pPr>
      <w:spacing w:before="120"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A12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A1226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04FD4"/>
  </w:style>
  <w:style w:type="paragraph" w:styleId="TOC3">
    <w:name w:val="toc 3"/>
    <w:basedOn w:val="Normal"/>
    <w:next w:val="Normal"/>
    <w:autoRedefine/>
    <w:uiPriority w:val="39"/>
    <w:unhideWhenUsed/>
    <w:rsid w:val="006A1226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604FD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5.gif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file:///D:/Sargans%202016-2017/3-Info/9)%20Maturavorlage%20erstellen/Kurs%20MA-Vorlage%20Reuteler/Vorlage%20Maturaarbeit%20Englisch.docx" TargetMode="Externa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image" Target="media/image7.gi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B00842FB5E1A24AA18016FADDDC68C0" ma:contentTypeVersion="21" ma:contentTypeDescription="Ein neues Dokument erstellen." ma:contentTypeScope="" ma:versionID="07e89163e8b6229bd1973609071146f0">
  <xsd:schema xmlns:xsd="http://www.w3.org/2001/XMLSchema" xmlns:xs="http://www.w3.org/2001/XMLSchema" xmlns:p="http://schemas.microsoft.com/office/2006/metadata/properties" xmlns:ns2="54360369-8f2a-4335-bc31-c9825dd21104" xmlns:ns3="8af43b0a-f371-4bc6-a239-c7b0c44cb1e1" targetNamespace="http://schemas.microsoft.com/office/2006/metadata/properties" ma:root="true" ma:fieldsID="9c719ddd2e080bf4c2389eed2491f25e" ns2:_="" ns3:_="">
    <xsd:import namespace="54360369-8f2a-4335-bc31-c9825dd21104"/>
    <xsd:import namespace="8af43b0a-f371-4bc6-a239-c7b0c44cb1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Gabriel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60369-8f2a-4335-bc31-c9825dd211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Gabriel" ma:index="21" nillable="true" ma:displayName="Gabriel" ma:format="Dropdown" ma:list="UserInfo" ma:SharePointGroup="0" ma:internalName="Gabriel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23" nillable="true" ma:taxonomy="true" ma:internalName="lcf76f155ced4ddcb4097134ff3c332f" ma:taxonomyFieldName="MediaServiceImageTags" ma:displayName="Bildmarkierungen" ma:readOnly="false" ma:fieldId="{5cf76f15-5ced-4ddc-b409-7134ff3c332f}" ma:taxonomyMulti="true" ma:sspId="0feb01f8-e923-45a1-aeb4-2d22cab5de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43b0a-f371-4bc6-a239-c7b0c44cb1e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hidden="true" ma:internalName="SharedWithDetails" ma:readOnly="true">
      <xsd:simpleType>
        <xsd:restriction base="dms:Note"/>
      </xsd:simpleType>
    </xsd:element>
    <xsd:element name="TaxCatchAll" ma:index="24" nillable="true" ma:displayName="Taxonomy Catch All Column" ma:hidden="true" ma:list="{eddc28a1-2a70-4679-b891-656332c737fa}" ma:internalName="TaxCatchAll" ma:showField="CatchAllData" ma:web="8af43b0a-f371-4bc6-a239-c7b0c44cb1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Met101</b:Tag>
    <b:SourceType>Book</b:SourceType>
    <b:Guid>{647AA142-5C52-40C0-BE98-695673DA6D65}</b:Guid>
    <b:Title>Abschlussarbeiten</b:Title>
    <b:Year>2010</b:Year>
    <b:City>Aarau</b:City>
    <b:Publisher>Sauerländer</b:Publisher>
    <b:Author>
      <b:Author>
        <b:NameList>
          <b:Person>
            <b:Last>Metzger</b:Last>
            <b:First>Philipp</b:First>
          </b:Person>
        </b:NameList>
      </b:Author>
    </b:Author>
    <b:LCID>en-US</b:LCID>
    <b:RefOrder>1</b:RefOrder>
  </b:Source>
  <b:Source>
    <b:Tag>Bon1</b:Tag>
    <b:SourceType>Book</b:SourceType>
    <b:Guid>{292186C9-4AF3-43A3-AA4D-2F48BBF5FFDE}</b:Guid>
    <b:Author>
      <b:Author>
        <b:NameList>
          <b:Person>
            <b:Last>Bonati</b:Last>
            <b:First>Peter</b:First>
          </b:Person>
          <b:Person>
            <b:Last>Hadorn</b:Last>
            <b:First>Rudolf</b:First>
          </b:Person>
        </b:NameList>
      </b:Author>
    </b:Author>
    <b:Title>Matura- und andere selbständige Arbeiten betreuen</b:Title>
    <b:Year>2009</b:Year>
    <b:City>Bern</b:City>
    <b:Publisher>Heb Verlag AG</b:Publisher>
    <b:LCID>en-US</b:LCID>
    <b:Edition>2. Auflage</b:Edition>
    <b:RefOrder>2</b:RefOrder>
  </b:Source>
  <b:Source>
    <b:Tag>Pan151</b:Tag>
    <b:SourceType>InternetSite</b:SourceType>
    <b:Guid>{28F9BEB8-4234-4D57-A85E-A0EB135C9361}</b:Guid>
    <b:Title>Panorama</b:Title>
    <b:InternetSiteTitle>Statistik Schweiz - Panorama</b:InternetSiteTitle>
    <b:Year>2015</b:Year>
    <b:Month>December</b:Month>
    <b:Day>15</b:Day>
    <b:URL>http://www.bfs.admin.ch/bfs/portal/de/index/themen/01/01/pan.html</b:URL>
    <b:YearAccessed>2019</b:YearAccessed>
    <b:MonthAccessed>December</b:MonthAccessed>
    <b:DayAccessed>6</b:DayAccessed>
    <b:LCID>en-GB</b:LCID>
    <b:RefOrder>3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abriel xmlns="54360369-8f2a-4335-bc31-c9825dd21104">
      <UserInfo>
        <DisplayName/>
        <AccountId xsi:nil="true"/>
        <AccountType/>
      </UserInfo>
    </Gabriel>
    <lcf76f155ced4ddcb4097134ff3c332f xmlns="54360369-8f2a-4335-bc31-c9825dd21104">
      <Terms xmlns="http://schemas.microsoft.com/office/infopath/2007/PartnerControls"/>
    </lcf76f155ced4ddcb4097134ff3c332f>
    <TaxCatchAll xmlns="8af43b0a-f371-4bc6-a239-c7b0c44cb1e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141142-13AD-4F5C-8296-FF8AB7E74C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360369-8f2a-4335-bc31-c9825dd21104"/>
    <ds:schemaRef ds:uri="8af43b0a-f371-4bc6-a239-c7b0c44cb1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7F4B24-2114-4FC5-8D75-BF721C8008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02B29B-4DA1-4218-8DBD-746FC57F2C39}">
  <ds:schemaRefs>
    <ds:schemaRef ds:uri="http://schemas.microsoft.com/office/2006/metadata/properties"/>
    <ds:schemaRef ds:uri="http://schemas.microsoft.com/office/infopath/2007/PartnerControls"/>
    <ds:schemaRef ds:uri="54360369-8f2a-4335-bc31-c9825dd21104"/>
    <ds:schemaRef ds:uri="8af43b0a-f371-4bc6-a239-c7b0c44cb1e1"/>
  </ds:schemaRefs>
</ds:datastoreItem>
</file>

<file path=customXml/itemProps4.xml><?xml version="1.0" encoding="utf-8"?>
<ds:datastoreItem xmlns:ds="http://schemas.openxmlformats.org/officeDocument/2006/customXml" ds:itemID="{DA3BA4B8-6697-4394-BB4F-DC96583369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16</Pages>
  <Words>1015</Words>
  <Characters>5787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Cluster 06 BLD SG</Company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Reuteler Nadja</dc:creator>
  <cp:keywords/>
  <dc:description/>
  <cp:lastModifiedBy>Attila Vizhanyo</cp:lastModifiedBy>
  <cp:revision>10</cp:revision>
  <dcterms:created xsi:type="dcterms:W3CDTF">2016-06-20T06:47:00Z</dcterms:created>
  <dcterms:modified xsi:type="dcterms:W3CDTF">2024-01-02T11:33:00Z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0x0101000B00842FB5E1A24AA18016FADDDC68C0</vt:lpwstr>
  </property>
</Properties>
</file>